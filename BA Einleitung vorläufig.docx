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347" w:rsidRPr="003D5CB9" w:rsidRDefault="00203F56" w:rsidP="007549CE">
      <w:pPr>
        <w:jc w:val="center"/>
        <w:rPr>
          <w:rFonts w:ascii="Arial" w:hAnsi="Arial" w:cs="Arial"/>
          <w:sz w:val="28"/>
          <w:szCs w:val="28"/>
          <w:u w:val="single"/>
          <w:lang w:val="en-US"/>
        </w:rPr>
      </w:pPr>
      <w:bookmarkStart w:id="0" w:name="_GoBack"/>
      <w:bookmarkEnd w:id="0"/>
      <w:r>
        <w:rPr>
          <w:rFonts w:ascii="Arial" w:hAnsi="Arial" w:cs="Arial"/>
          <w:sz w:val="28"/>
          <w:szCs w:val="28"/>
          <w:u w:val="single"/>
          <w:lang w:val="en-US"/>
        </w:rPr>
        <w:t>B</w:t>
      </w:r>
      <w:r w:rsidR="007549CE" w:rsidRPr="003D5CB9">
        <w:rPr>
          <w:rFonts w:ascii="Arial" w:hAnsi="Arial" w:cs="Arial"/>
          <w:sz w:val="28"/>
          <w:szCs w:val="28"/>
          <w:u w:val="single"/>
          <w:lang w:val="en-US"/>
        </w:rPr>
        <w:t>iodynamic River engin</w:t>
      </w:r>
      <w:r w:rsidR="00AC56DF">
        <w:rPr>
          <w:rFonts w:ascii="Arial" w:hAnsi="Arial" w:cs="Arial"/>
          <w:sz w:val="28"/>
          <w:szCs w:val="28"/>
          <w:u w:val="single"/>
          <w:lang w:val="en-US"/>
        </w:rPr>
        <w:t>e</w:t>
      </w:r>
      <w:r w:rsidR="007549CE" w:rsidRPr="003D5CB9">
        <w:rPr>
          <w:rFonts w:ascii="Arial" w:hAnsi="Arial" w:cs="Arial"/>
          <w:sz w:val="28"/>
          <w:szCs w:val="28"/>
          <w:u w:val="single"/>
          <w:lang w:val="en-US"/>
        </w:rPr>
        <w:t>ering:</w:t>
      </w:r>
    </w:p>
    <w:p w:rsidR="007549CE" w:rsidRPr="003D5CB9" w:rsidRDefault="007549CE" w:rsidP="000F4947">
      <w:pPr>
        <w:spacing w:line="312" w:lineRule="auto"/>
        <w:jc w:val="center"/>
        <w:rPr>
          <w:rFonts w:ascii="Arial" w:hAnsi="Arial" w:cs="Arial"/>
          <w:sz w:val="28"/>
          <w:szCs w:val="28"/>
          <w:u w:val="single"/>
          <w:lang w:val="en-US"/>
        </w:rPr>
      </w:pPr>
      <w:r w:rsidRPr="003D5CB9">
        <w:rPr>
          <w:rFonts w:ascii="Arial" w:hAnsi="Arial" w:cs="Arial"/>
          <w:sz w:val="28"/>
          <w:szCs w:val="28"/>
          <w:u w:val="single"/>
          <w:lang w:val="en-US"/>
        </w:rPr>
        <w:t>Building agricultures using native vegetation</w:t>
      </w:r>
    </w:p>
    <w:p w:rsidR="000F4947" w:rsidRPr="003D5CB9" w:rsidRDefault="000F4947" w:rsidP="000F4947">
      <w:pPr>
        <w:spacing w:line="312" w:lineRule="auto"/>
        <w:jc w:val="center"/>
        <w:rPr>
          <w:rFonts w:ascii="Arial" w:hAnsi="Arial" w:cs="Arial"/>
          <w:sz w:val="28"/>
          <w:szCs w:val="28"/>
          <w:u w:val="single"/>
          <w:lang w:val="en-US"/>
        </w:rPr>
      </w:pPr>
    </w:p>
    <w:p w:rsidR="000F4947" w:rsidRPr="003D5CB9" w:rsidRDefault="000F4947" w:rsidP="000F4947">
      <w:pPr>
        <w:spacing w:line="312" w:lineRule="auto"/>
        <w:jc w:val="center"/>
        <w:rPr>
          <w:rFonts w:ascii="Arial" w:hAnsi="Arial" w:cs="Arial"/>
          <w:sz w:val="28"/>
          <w:szCs w:val="28"/>
          <w:lang w:val="en-US"/>
        </w:rPr>
      </w:pPr>
    </w:p>
    <w:p w:rsidR="000F4947" w:rsidRPr="003D5CB9" w:rsidRDefault="000F4947" w:rsidP="000F4947">
      <w:pPr>
        <w:spacing w:line="312" w:lineRule="auto"/>
        <w:jc w:val="center"/>
        <w:rPr>
          <w:rFonts w:ascii="Arial" w:hAnsi="Arial" w:cs="Arial"/>
          <w:sz w:val="28"/>
          <w:szCs w:val="28"/>
          <w:lang w:val="en-US"/>
        </w:rPr>
      </w:pPr>
    </w:p>
    <w:p w:rsidR="000F4947" w:rsidRPr="003D16E1" w:rsidRDefault="000F4947" w:rsidP="000F4947">
      <w:pPr>
        <w:spacing w:line="312" w:lineRule="auto"/>
        <w:jc w:val="center"/>
        <w:rPr>
          <w:rFonts w:ascii="Arial" w:hAnsi="Arial" w:cs="Arial"/>
          <w:sz w:val="28"/>
          <w:szCs w:val="28"/>
        </w:rPr>
      </w:pPr>
      <w:r w:rsidRPr="003D16E1">
        <w:rPr>
          <w:rFonts w:ascii="Arial" w:hAnsi="Arial" w:cs="Arial"/>
          <w:sz w:val="28"/>
          <w:szCs w:val="28"/>
        </w:rPr>
        <w:t>Bachelorarbeit</w:t>
      </w:r>
    </w:p>
    <w:p w:rsidR="000F4947" w:rsidRDefault="000F4947" w:rsidP="000F4947">
      <w:pPr>
        <w:spacing w:line="312" w:lineRule="auto"/>
        <w:jc w:val="center"/>
        <w:rPr>
          <w:rFonts w:ascii="Arial" w:hAnsi="Arial" w:cs="Arial"/>
          <w:sz w:val="28"/>
          <w:szCs w:val="28"/>
        </w:rPr>
      </w:pPr>
      <w:r w:rsidRPr="003D16E1">
        <w:rPr>
          <w:rFonts w:ascii="Arial" w:hAnsi="Arial" w:cs="Arial"/>
          <w:sz w:val="28"/>
          <w:szCs w:val="28"/>
        </w:rPr>
        <w:t>von Lukas Schöberl</w:t>
      </w:r>
    </w:p>
    <w:p w:rsidR="00AC56DF" w:rsidRDefault="00AC56DF" w:rsidP="000F4947">
      <w:pPr>
        <w:spacing w:line="312" w:lineRule="auto"/>
        <w:jc w:val="center"/>
        <w:rPr>
          <w:rFonts w:ascii="Arial" w:hAnsi="Arial" w:cs="Arial"/>
          <w:sz w:val="28"/>
          <w:szCs w:val="28"/>
        </w:rPr>
      </w:pPr>
      <w:r>
        <w:rPr>
          <w:rFonts w:ascii="Arial" w:hAnsi="Arial" w:cs="Arial"/>
          <w:sz w:val="28"/>
          <w:szCs w:val="28"/>
        </w:rPr>
        <w:t>Bauingenieurwesen B.Sc.</w:t>
      </w:r>
    </w:p>
    <w:p w:rsidR="00AC56DF" w:rsidRPr="003D16E1" w:rsidRDefault="00AC56DF" w:rsidP="000F4947">
      <w:pPr>
        <w:spacing w:line="312" w:lineRule="auto"/>
        <w:jc w:val="center"/>
        <w:rPr>
          <w:rFonts w:ascii="Arial" w:hAnsi="Arial" w:cs="Arial"/>
          <w:sz w:val="28"/>
          <w:szCs w:val="28"/>
        </w:rPr>
      </w:pPr>
      <w:r>
        <w:rPr>
          <w:rFonts w:ascii="Arial" w:hAnsi="Arial" w:cs="Arial"/>
          <w:sz w:val="28"/>
          <w:szCs w:val="28"/>
        </w:rPr>
        <w:t>Matrikelnummer: 3285152</w:t>
      </w:r>
    </w:p>
    <w:p w:rsidR="000F4947" w:rsidRPr="003D16E1" w:rsidRDefault="000F4947" w:rsidP="000F4947">
      <w:pPr>
        <w:spacing w:line="312" w:lineRule="auto"/>
        <w:jc w:val="center"/>
        <w:rPr>
          <w:rFonts w:ascii="Arial" w:hAnsi="Arial" w:cs="Arial"/>
          <w:sz w:val="28"/>
          <w:szCs w:val="28"/>
        </w:rPr>
      </w:pPr>
    </w:p>
    <w:p w:rsidR="000F4947" w:rsidRPr="003D16E1" w:rsidRDefault="000F4947" w:rsidP="000F4947">
      <w:pPr>
        <w:spacing w:line="312" w:lineRule="auto"/>
        <w:jc w:val="center"/>
        <w:rPr>
          <w:rFonts w:ascii="Arial" w:hAnsi="Arial" w:cs="Arial"/>
          <w:sz w:val="28"/>
          <w:szCs w:val="28"/>
        </w:rPr>
      </w:pPr>
    </w:p>
    <w:p w:rsidR="000F4947" w:rsidRPr="003D16E1" w:rsidRDefault="000F4947" w:rsidP="000F4947">
      <w:pPr>
        <w:spacing w:line="312" w:lineRule="auto"/>
        <w:jc w:val="center"/>
        <w:rPr>
          <w:rFonts w:ascii="Arial" w:hAnsi="Arial" w:cs="Arial"/>
          <w:sz w:val="28"/>
          <w:szCs w:val="28"/>
        </w:rPr>
      </w:pPr>
    </w:p>
    <w:p w:rsidR="000F4947" w:rsidRPr="003D16E1" w:rsidRDefault="000F4947" w:rsidP="000F4947">
      <w:pPr>
        <w:spacing w:line="312" w:lineRule="auto"/>
        <w:jc w:val="center"/>
        <w:rPr>
          <w:rFonts w:ascii="Arial" w:hAnsi="Arial" w:cs="Arial"/>
          <w:sz w:val="28"/>
          <w:szCs w:val="28"/>
        </w:rPr>
      </w:pPr>
      <w:r w:rsidRPr="003D16E1">
        <w:rPr>
          <w:rFonts w:ascii="Arial" w:hAnsi="Arial" w:cs="Arial"/>
          <w:sz w:val="28"/>
          <w:szCs w:val="28"/>
        </w:rPr>
        <w:t>Universität Stuttgart</w:t>
      </w:r>
    </w:p>
    <w:p w:rsidR="000F4947" w:rsidRPr="003D16E1" w:rsidRDefault="000F4947" w:rsidP="000F4947">
      <w:pPr>
        <w:spacing w:line="312" w:lineRule="auto"/>
        <w:jc w:val="center"/>
        <w:rPr>
          <w:rFonts w:ascii="Arial" w:hAnsi="Arial" w:cs="Arial"/>
          <w:sz w:val="28"/>
          <w:szCs w:val="28"/>
        </w:rPr>
      </w:pPr>
      <w:r w:rsidRPr="003D16E1">
        <w:rPr>
          <w:rFonts w:ascii="Arial" w:hAnsi="Arial" w:cs="Arial"/>
          <w:sz w:val="28"/>
          <w:szCs w:val="28"/>
        </w:rPr>
        <w:t>Institut für Wasser- und Umweltsystemmodellierung (IWS)</w:t>
      </w:r>
    </w:p>
    <w:p w:rsidR="000F4947" w:rsidRPr="003D16E1" w:rsidRDefault="000F4947" w:rsidP="000F4947">
      <w:pPr>
        <w:spacing w:line="312" w:lineRule="auto"/>
        <w:jc w:val="center"/>
        <w:rPr>
          <w:rFonts w:ascii="Arial" w:hAnsi="Arial" w:cs="Arial"/>
          <w:sz w:val="28"/>
          <w:szCs w:val="28"/>
        </w:rPr>
      </w:pPr>
      <w:r w:rsidRPr="003D16E1">
        <w:rPr>
          <w:rFonts w:ascii="Arial" w:hAnsi="Arial" w:cs="Arial"/>
          <w:sz w:val="28"/>
          <w:szCs w:val="28"/>
        </w:rPr>
        <w:t>Lehrstuhl für Wasserbau und Wassermengenwirtschaft</w:t>
      </w:r>
    </w:p>
    <w:p w:rsidR="003F1938" w:rsidRPr="003D16E1" w:rsidRDefault="003F1938" w:rsidP="000F4947">
      <w:pPr>
        <w:spacing w:line="312" w:lineRule="auto"/>
        <w:jc w:val="center"/>
        <w:rPr>
          <w:rFonts w:ascii="Arial" w:hAnsi="Arial" w:cs="Arial"/>
          <w:sz w:val="28"/>
          <w:szCs w:val="28"/>
        </w:rPr>
      </w:pPr>
    </w:p>
    <w:p w:rsidR="003F1938" w:rsidRPr="003D16E1" w:rsidRDefault="003F1938" w:rsidP="000F4947">
      <w:pPr>
        <w:spacing w:line="312" w:lineRule="auto"/>
        <w:jc w:val="center"/>
        <w:rPr>
          <w:rFonts w:ascii="Arial" w:hAnsi="Arial" w:cs="Arial"/>
          <w:sz w:val="28"/>
          <w:szCs w:val="28"/>
        </w:rPr>
      </w:pPr>
    </w:p>
    <w:p w:rsidR="003F1938" w:rsidRPr="003D16E1" w:rsidRDefault="003F1938" w:rsidP="000F4947">
      <w:pPr>
        <w:spacing w:line="312" w:lineRule="auto"/>
        <w:jc w:val="center"/>
        <w:rPr>
          <w:rFonts w:ascii="Arial" w:hAnsi="Arial" w:cs="Arial"/>
          <w:sz w:val="28"/>
          <w:szCs w:val="28"/>
        </w:rPr>
      </w:pPr>
    </w:p>
    <w:p w:rsidR="003F1938" w:rsidRPr="003D16E1" w:rsidRDefault="003F1938" w:rsidP="000F4947">
      <w:pPr>
        <w:spacing w:line="312" w:lineRule="auto"/>
        <w:jc w:val="center"/>
        <w:rPr>
          <w:rFonts w:ascii="Arial" w:hAnsi="Arial" w:cs="Arial"/>
          <w:sz w:val="28"/>
          <w:szCs w:val="28"/>
        </w:rPr>
      </w:pPr>
    </w:p>
    <w:p w:rsidR="003F1938" w:rsidRPr="003D16E1" w:rsidRDefault="003F1938" w:rsidP="000F4947">
      <w:pPr>
        <w:spacing w:line="312" w:lineRule="auto"/>
        <w:jc w:val="center"/>
        <w:rPr>
          <w:rFonts w:ascii="Arial" w:hAnsi="Arial" w:cs="Arial"/>
          <w:sz w:val="28"/>
          <w:szCs w:val="28"/>
        </w:rPr>
      </w:pPr>
    </w:p>
    <w:p w:rsidR="003F1938" w:rsidRPr="003D16E1" w:rsidRDefault="003F1938" w:rsidP="000F4947">
      <w:pPr>
        <w:spacing w:line="312" w:lineRule="auto"/>
        <w:jc w:val="center"/>
        <w:rPr>
          <w:rFonts w:ascii="Arial" w:hAnsi="Arial" w:cs="Arial"/>
          <w:sz w:val="28"/>
          <w:szCs w:val="28"/>
        </w:rPr>
      </w:pPr>
    </w:p>
    <w:p w:rsidR="003F1938" w:rsidRPr="003D16E1" w:rsidRDefault="003F1938" w:rsidP="000F4947">
      <w:pPr>
        <w:spacing w:line="312" w:lineRule="auto"/>
        <w:jc w:val="center"/>
        <w:rPr>
          <w:rFonts w:ascii="Arial" w:hAnsi="Arial" w:cs="Arial"/>
          <w:sz w:val="28"/>
          <w:szCs w:val="28"/>
        </w:rPr>
      </w:pPr>
    </w:p>
    <w:p w:rsidR="003F1938" w:rsidRPr="003D16E1" w:rsidRDefault="003F1938" w:rsidP="000F4947">
      <w:pPr>
        <w:spacing w:line="312" w:lineRule="auto"/>
        <w:jc w:val="center"/>
        <w:rPr>
          <w:rFonts w:ascii="Arial" w:hAnsi="Arial" w:cs="Arial"/>
          <w:sz w:val="28"/>
          <w:szCs w:val="28"/>
        </w:rPr>
      </w:pPr>
      <w:r w:rsidRPr="003D16E1">
        <w:rPr>
          <w:rFonts w:ascii="Arial" w:hAnsi="Arial" w:cs="Arial"/>
          <w:sz w:val="28"/>
          <w:szCs w:val="28"/>
        </w:rPr>
        <w:t xml:space="preserve">Prüfer/-in: </w:t>
      </w:r>
      <w:hyperlink r:id="rId7" w:history="1">
        <w:r w:rsidRPr="003D16E1">
          <w:rPr>
            <w:rStyle w:val="Hyperlink"/>
            <w:rFonts w:ascii="Arial" w:hAnsi="Arial" w:cs="Arial"/>
            <w:color w:val="auto"/>
            <w:sz w:val="28"/>
            <w:szCs w:val="28"/>
            <w:u w:val="none"/>
            <w:shd w:val="clear" w:color="auto" w:fill="FFFFFF"/>
          </w:rPr>
          <w:t>Prof. Dr.-Ing. Silke Wieprecht</w:t>
        </w:r>
      </w:hyperlink>
    </w:p>
    <w:p w:rsidR="000F4947" w:rsidRDefault="003F1938" w:rsidP="003F1938">
      <w:pPr>
        <w:spacing w:line="312" w:lineRule="auto"/>
        <w:jc w:val="center"/>
        <w:rPr>
          <w:rFonts w:cstheme="minorHAnsi"/>
          <w:sz w:val="28"/>
          <w:szCs w:val="28"/>
        </w:rPr>
      </w:pPr>
      <w:r w:rsidRPr="003D16E1">
        <w:rPr>
          <w:rFonts w:ascii="Arial" w:hAnsi="Arial" w:cs="Arial"/>
          <w:sz w:val="28"/>
          <w:szCs w:val="28"/>
        </w:rPr>
        <w:t>Betreuer/-in: Dr. Sebastian Schwindt</w:t>
      </w:r>
    </w:p>
    <w:p w:rsidR="003F1938" w:rsidRPr="003F1938" w:rsidRDefault="003F1938" w:rsidP="003F1938">
      <w:pPr>
        <w:spacing w:line="312" w:lineRule="auto"/>
        <w:jc w:val="center"/>
        <w:rPr>
          <w:rFonts w:cstheme="minorHAnsi"/>
          <w:sz w:val="28"/>
          <w:szCs w:val="28"/>
        </w:rPr>
      </w:pPr>
    </w:p>
    <w:p w:rsidR="003D16E1" w:rsidRDefault="003D16E1" w:rsidP="007549CE">
      <w:pPr>
        <w:rPr>
          <w:rFonts w:ascii="Arial" w:hAnsi="Arial" w:cs="Arial"/>
        </w:rPr>
      </w:pPr>
    </w:p>
    <w:p w:rsidR="00532B40" w:rsidRPr="003D16E1" w:rsidRDefault="000F4947" w:rsidP="007549CE">
      <w:pPr>
        <w:rPr>
          <w:rFonts w:ascii="Arial" w:hAnsi="Arial" w:cs="Arial"/>
        </w:rPr>
      </w:pPr>
      <w:r w:rsidRPr="003D16E1">
        <w:rPr>
          <w:rFonts w:ascii="Arial" w:hAnsi="Arial" w:cs="Arial"/>
        </w:rPr>
        <w:t>Ich erkläre hiermit, dass die vorliegende Arbeit von mir selbst und ohne fremde Hilfe, lediglich unter Benutzung der hier aufgeführten Literatur, angefertigt worden ist. Diese Arbeit wurde in gleicher oder ähnlicher Form noch keiner anderen Prüfungsbehörde vorgelegt.</w:t>
      </w:r>
    </w:p>
    <w:p w:rsidR="000F4947" w:rsidRPr="003D16E1" w:rsidRDefault="000F4947" w:rsidP="007549CE">
      <w:pPr>
        <w:rPr>
          <w:rFonts w:ascii="Arial" w:hAnsi="Arial" w:cs="Arial"/>
        </w:rPr>
      </w:pPr>
    </w:p>
    <w:p w:rsidR="000F4947" w:rsidRPr="003D16E1" w:rsidRDefault="000F4947" w:rsidP="007549CE">
      <w:pPr>
        <w:rPr>
          <w:rFonts w:ascii="Arial" w:hAnsi="Arial" w:cs="Arial"/>
        </w:rPr>
      </w:pPr>
    </w:p>
    <w:p w:rsidR="000F4947" w:rsidRPr="003D16E1" w:rsidRDefault="000F4947" w:rsidP="007549CE">
      <w:pPr>
        <w:pBdr>
          <w:bottom w:val="single" w:sz="12" w:space="1" w:color="auto"/>
        </w:pBdr>
        <w:rPr>
          <w:rFonts w:ascii="Arial" w:hAnsi="Arial" w:cs="Arial"/>
        </w:rPr>
      </w:pPr>
    </w:p>
    <w:p w:rsidR="000F4947" w:rsidRPr="003D16E1" w:rsidRDefault="000F4947" w:rsidP="007549CE">
      <w:pPr>
        <w:rPr>
          <w:rFonts w:ascii="Arial" w:hAnsi="Arial" w:cs="Arial"/>
        </w:rPr>
      </w:pPr>
      <w:r w:rsidRPr="003D16E1">
        <w:rPr>
          <w:rFonts w:ascii="Arial" w:hAnsi="Arial" w:cs="Arial"/>
        </w:rPr>
        <w:t>(Datum, Unterschrift)</w:t>
      </w:r>
    </w:p>
    <w:p w:rsidR="000F4947" w:rsidRPr="003D16E1" w:rsidRDefault="000F4947" w:rsidP="007549CE">
      <w:pPr>
        <w:rPr>
          <w:rFonts w:ascii="Arial" w:hAnsi="Arial" w:cs="Arial"/>
        </w:rPr>
      </w:pPr>
    </w:p>
    <w:p w:rsidR="000F4947" w:rsidRPr="003D16E1" w:rsidRDefault="000F4947" w:rsidP="007549CE">
      <w:pPr>
        <w:rPr>
          <w:rFonts w:ascii="Arial" w:hAnsi="Arial" w:cs="Arial"/>
        </w:rPr>
      </w:pPr>
    </w:p>
    <w:p w:rsidR="000F4947" w:rsidRPr="003D16E1" w:rsidRDefault="000F4947" w:rsidP="007549CE">
      <w:pPr>
        <w:rPr>
          <w:rFonts w:ascii="Arial" w:hAnsi="Arial" w:cs="Arial"/>
        </w:rPr>
      </w:pPr>
    </w:p>
    <w:p w:rsidR="000F4947" w:rsidRPr="003D16E1" w:rsidRDefault="006A6D0A" w:rsidP="000F4947">
      <w:pPr>
        <w:rPr>
          <w:rFonts w:ascii="Arial" w:hAnsi="Arial" w:cs="Arial"/>
        </w:rPr>
      </w:pPr>
      <w:r w:rsidRPr="006A6D0A">
        <w:rPr>
          <w:rFonts w:ascii="Arial" w:hAnsi="Arial" w:cs="Arial"/>
        </w:rPr>
        <w:t>Ich stimme zu, dass die vorliegende Arbeit zu wissenschaftlichen Zwecken in den Bibliotheken des Instituts für Wasser- und Umweltsystemmodellierung der Universität Stuttgart</w:t>
      </w:r>
      <w:r>
        <w:rPr>
          <w:rFonts w:ascii="Arial" w:hAnsi="Arial" w:cs="Arial"/>
        </w:rPr>
        <w:t xml:space="preserve"> </w:t>
      </w:r>
      <w:r w:rsidRPr="006A6D0A">
        <w:rPr>
          <w:rFonts w:ascii="Arial" w:hAnsi="Arial" w:cs="Arial"/>
        </w:rPr>
        <w:t>aufgestellt und zugänglich gemacht wird (Veröffentlichung nach § 6 Abs. 1 UrhG) und hieraus im Rahmen des § 51 UrhG zitiert werden kann.</w:t>
      </w:r>
    </w:p>
    <w:p w:rsidR="000F4947" w:rsidRPr="003D16E1" w:rsidRDefault="000F4947" w:rsidP="000F4947">
      <w:pPr>
        <w:rPr>
          <w:rFonts w:ascii="Arial" w:hAnsi="Arial" w:cs="Arial"/>
        </w:rPr>
      </w:pPr>
    </w:p>
    <w:p w:rsidR="000F4947" w:rsidRPr="003D16E1" w:rsidRDefault="000F4947" w:rsidP="000F4947">
      <w:pPr>
        <w:pBdr>
          <w:bottom w:val="single" w:sz="12" w:space="1" w:color="auto"/>
        </w:pBdr>
        <w:rPr>
          <w:rFonts w:ascii="Arial" w:hAnsi="Arial" w:cs="Arial"/>
        </w:rPr>
      </w:pPr>
    </w:p>
    <w:p w:rsidR="000F4947" w:rsidRPr="003D16E1" w:rsidRDefault="000F4947" w:rsidP="000F4947">
      <w:pPr>
        <w:rPr>
          <w:rFonts w:ascii="Arial" w:hAnsi="Arial" w:cs="Arial"/>
        </w:rPr>
      </w:pPr>
      <w:r w:rsidRPr="003D16E1">
        <w:rPr>
          <w:rFonts w:ascii="Arial" w:hAnsi="Arial" w:cs="Arial"/>
        </w:rPr>
        <w:t>(Datum, Unterschrift)</w:t>
      </w:r>
    </w:p>
    <w:p w:rsidR="000F4947" w:rsidRDefault="000F4947" w:rsidP="007549CE">
      <w:pPr>
        <w:rPr>
          <w:u w:val="single"/>
        </w:rPr>
      </w:pPr>
    </w:p>
    <w:p w:rsidR="00532B40" w:rsidRDefault="00532B40" w:rsidP="007549CE">
      <w:pPr>
        <w:rPr>
          <w:u w:val="single"/>
        </w:rPr>
      </w:pPr>
    </w:p>
    <w:p w:rsidR="00532B40" w:rsidRDefault="00532B40" w:rsidP="007549CE">
      <w:pPr>
        <w:rPr>
          <w:u w:val="single"/>
        </w:rPr>
      </w:pPr>
    </w:p>
    <w:p w:rsidR="00532B40" w:rsidRDefault="00532B40" w:rsidP="007549CE">
      <w:pPr>
        <w:rPr>
          <w:u w:val="single"/>
        </w:rPr>
      </w:pPr>
    </w:p>
    <w:p w:rsidR="00532B40" w:rsidRDefault="00532B40" w:rsidP="007549CE">
      <w:pPr>
        <w:rPr>
          <w:u w:val="single"/>
        </w:rPr>
      </w:pPr>
    </w:p>
    <w:p w:rsidR="00532B40" w:rsidRDefault="00532B40" w:rsidP="007549CE">
      <w:pPr>
        <w:rPr>
          <w:u w:val="single"/>
        </w:rPr>
      </w:pPr>
    </w:p>
    <w:p w:rsidR="00532B40" w:rsidRDefault="00532B40" w:rsidP="007549CE">
      <w:pPr>
        <w:rPr>
          <w:u w:val="single"/>
        </w:rPr>
      </w:pPr>
    </w:p>
    <w:p w:rsidR="00532B40" w:rsidRDefault="00532B40" w:rsidP="007549CE">
      <w:pPr>
        <w:rPr>
          <w:u w:val="single"/>
        </w:rPr>
      </w:pPr>
    </w:p>
    <w:p w:rsidR="00532B40" w:rsidRDefault="00532B40" w:rsidP="007549CE">
      <w:pPr>
        <w:rPr>
          <w:u w:val="single"/>
        </w:rPr>
      </w:pPr>
    </w:p>
    <w:p w:rsidR="000F4947" w:rsidRDefault="000F4947" w:rsidP="007549CE">
      <w:pPr>
        <w:rPr>
          <w:u w:val="single"/>
        </w:rPr>
      </w:pPr>
    </w:p>
    <w:p w:rsidR="000F4947" w:rsidRDefault="000F4947" w:rsidP="007549CE">
      <w:pPr>
        <w:rPr>
          <w:u w:val="single"/>
        </w:rPr>
      </w:pPr>
    </w:p>
    <w:p w:rsidR="000F4947" w:rsidRDefault="000F4947" w:rsidP="007549CE">
      <w:pPr>
        <w:rPr>
          <w:u w:val="single"/>
        </w:rPr>
      </w:pPr>
    </w:p>
    <w:p w:rsidR="000F4947" w:rsidRDefault="000F4947" w:rsidP="007549CE">
      <w:pPr>
        <w:rPr>
          <w:u w:val="single"/>
        </w:rPr>
      </w:pPr>
    </w:p>
    <w:p w:rsidR="003F1938" w:rsidRDefault="003F1938" w:rsidP="007549CE">
      <w:pPr>
        <w:rPr>
          <w:u w:val="single"/>
        </w:rPr>
      </w:pPr>
    </w:p>
    <w:p w:rsidR="006A6D0A" w:rsidRDefault="006A6D0A" w:rsidP="00532B40">
      <w:pPr>
        <w:jc w:val="center"/>
        <w:rPr>
          <w:rFonts w:ascii="Arial" w:hAnsi="Arial" w:cs="Arial"/>
          <w:u w:val="single"/>
        </w:rPr>
      </w:pPr>
    </w:p>
    <w:p w:rsidR="006A6D0A" w:rsidRDefault="006A6D0A" w:rsidP="00532B40">
      <w:pPr>
        <w:jc w:val="center"/>
        <w:rPr>
          <w:rFonts w:ascii="Arial" w:hAnsi="Arial" w:cs="Arial"/>
          <w:u w:val="single"/>
        </w:rPr>
      </w:pPr>
    </w:p>
    <w:p w:rsidR="00532B40" w:rsidRPr="003D16E1" w:rsidRDefault="00532B40" w:rsidP="00532B40">
      <w:pPr>
        <w:jc w:val="center"/>
        <w:rPr>
          <w:rFonts w:ascii="Arial" w:hAnsi="Arial" w:cs="Arial"/>
          <w:u w:val="single"/>
        </w:rPr>
      </w:pPr>
      <w:r w:rsidRPr="003D16E1">
        <w:rPr>
          <w:rFonts w:ascii="Arial" w:hAnsi="Arial" w:cs="Arial"/>
          <w:u w:val="single"/>
        </w:rPr>
        <w:lastRenderedPageBreak/>
        <w:t>Inhalt</w:t>
      </w:r>
      <w:r w:rsidR="00AC56DF">
        <w:rPr>
          <w:rFonts w:ascii="Arial" w:hAnsi="Arial" w:cs="Arial"/>
          <w:u w:val="single"/>
        </w:rPr>
        <w:t>sverzeichnis</w:t>
      </w:r>
    </w:p>
    <w:p w:rsidR="00532B40" w:rsidRPr="003D16E1" w:rsidRDefault="00532B40" w:rsidP="00532B40">
      <w:pPr>
        <w:rPr>
          <w:rFonts w:ascii="Arial" w:hAnsi="Arial" w:cs="Arial"/>
          <w:u w:val="single"/>
        </w:rPr>
      </w:pPr>
    </w:p>
    <w:p w:rsidR="00A744AF" w:rsidRPr="003D16E1" w:rsidRDefault="00A744AF" w:rsidP="00532B40">
      <w:pPr>
        <w:rPr>
          <w:rFonts w:ascii="Arial" w:hAnsi="Arial" w:cs="Arial"/>
        </w:rPr>
      </w:pPr>
      <w:r w:rsidRPr="003D16E1">
        <w:rPr>
          <w:rFonts w:ascii="Arial" w:hAnsi="Arial" w:cs="Arial"/>
        </w:rPr>
        <w:t>Abstract</w:t>
      </w:r>
    </w:p>
    <w:p w:rsidR="00532B40" w:rsidRPr="003D16E1" w:rsidRDefault="002B7D0A" w:rsidP="00532B40">
      <w:pPr>
        <w:rPr>
          <w:rFonts w:ascii="Arial" w:hAnsi="Arial" w:cs="Arial"/>
        </w:rPr>
      </w:pPr>
      <w:r w:rsidRPr="003D16E1">
        <w:rPr>
          <w:rFonts w:ascii="Arial" w:hAnsi="Arial" w:cs="Arial"/>
        </w:rPr>
        <w:t xml:space="preserve">1 </w:t>
      </w:r>
      <w:r w:rsidR="00A744AF" w:rsidRPr="003D16E1">
        <w:rPr>
          <w:rFonts w:ascii="Arial" w:hAnsi="Arial" w:cs="Arial"/>
        </w:rPr>
        <w:t>Einleitung</w:t>
      </w:r>
    </w:p>
    <w:p w:rsidR="00A744AF" w:rsidRPr="003D16E1" w:rsidRDefault="002B7D0A" w:rsidP="00532B40">
      <w:pPr>
        <w:rPr>
          <w:rFonts w:ascii="Arial" w:hAnsi="Arial" w:cs="Arial"/>
        </w:rPr>
      </w:pPr>
      <w:r w:rsidRPr="003D16E1">
        <w:rPr>
          <w:rFonts w:ascii="Arial" w:hAnsi="Arial" w:cs="Arial"/>
        </w:rPr>
        <w:t xml:space="preserve">2 </w:t>
      </w:r>
      <w:r w:rsidR="00A744AF" w:rsidRPr="003D16E1">
        <w:rPr>
          <w:rFonts w:ascii="Arial" w:hAnsi="Arial" w:cs="Arial"/>
        </w:rPr>
        <w:t>Grundlagen</w:t>
      </w:r>
    </w:p>
    <w:p w:rsidR="004B14BD" w:rsidRPr="003D16E1" w:rsidRDefault="004B14BD" w:rsidP="00532B40">
      <w:pPr>
        <w:rPr>
          <w:rFonts w:ascii="Arial" w:hAnsi="Arial" w:cs="Arial"/>
        </w:rPr>
      </w:pPr>
      <w:r w:rsidRPr="003D16E1">
        <w:rPr>
          <w:rFonts w:ascii="Arial" w:hAnsi="Arial" w:cs="Arial"/>
        </w:rPr>
        <w:tab/>
        <w:t>-</w:t>
      </w:r>
      <w:r w:rsidR="00247539" w:rsidRPr="003D16E1">
        <w:rPr>
          <w:rFonts w:ascii="Arial" w:hAnsi="Arial" w:cs="Arial"/>
        </w:rPr>
        <w:t xml:space="preserve"> </w:t>
      </w:r>
      <w:r w:rsidRPr="003D16E1">
        <w:rPr>
          <w:rFonts w:ascii="Arial" w:hAnsi="Arial" w:cs="Arial"/>
        </w:rPr>
        <w:t xml:space="preserve">verschiedene </w:t>
      </w:r>
      <w:r w:rsidR="00C7564C">
        <w:rPr>
          <w:rFonts w:ascii="Arial" w:hAnsi="Arial" w:cs="Arial"/>
        </w:rPr>
        <w:t>naturbasierte Lösungen</w:t>
      </w:r>
    </w:p>
    <w:p w:rsidR="00F71E74" w:rsidRPr="003D16E1" w:rsidRDefault="00F71E74" w:rsidP="00532B40">
      <w:pPr>
        <w:rPr>
          <w:rFonts w:ascii="Arial" w:hAnsi="Arial" w:cs="Arial"/>
        </w:rPr>
      </w:pPr>
      <w:r w:rsidRPr="003D16E1">
        <w:rPr>
          <w:rFonts w:ascii="Arial" w:hAnsi="Arial" w:cs="Arial"/>
        </w:rPr>
        <w:tab/>
        <w:t>- Funktionsweise</w:t>
      </w:r>
    </w:p>
    <w:p w:rsidR="004B14BD" w:rsidRPr="003D16E1" w:rsidRDefault="004B14BD" w:rsidP="00532B40">
      <w:pPr>
        <w:rPr>
          <w:rFonts w:ascii="Arial" w:hAnsi="Arial" w:cs="Arial"/>
        </w:rPr>
      </w:pPr>
      <w:r w:rsidRPr="003D16E1">
        <w:rPr>
          <w:rFonts w:ascii="Arial" w:hAnsi="Arial" w:cs="Arial"/>
        </w:rPr>
        <w:tab/>
        <w:t>-</w:t>
      </w:r>
      <w:r w:rsidR="00247539" w:rsidRPr="003D16E1">
        <w:rPr>
          <w:rFonts w:ascii="Arial" w:hAnsi="Arial" w:cs="Arial"/>
        </w:rPr>
        <w:t xml:space="preserve"> </w:t>
      </w:r>
      <w:r w:rsidRPr="003D16E1">
        <w:rPr>
          <w:rFonts w:ascii="Arial" w:hAnsi="Arial" w:cs="Arial"/>
        </w:rPr>
        <w:t>Wichtige numerische Parameter zur Auswahl von Vegetation</w:t>
      </w:r>
      <w:r w:rsidR="00247539" w:rsidRPr="003D16E1">
        <w:rPr>
          <w:rFonts w:ascii="Arial" w:hAnsi="Arial" w:cs="Arial"/>
        </w:rPr>
        <w:t xml:space="preserve"> und ihre Bedeutung</w:t>
      </w:r>
    </w:p>
    <w:p w:rsidR="00A744AF" w:rsidRPr="003D16E1" w:rsidRDefault="002B7D0A" w:rsidP="00532B40">
      <w:pPr>
        <w:rPr>
          <w:rFonts w:ascii="Arial" w:hAnsi="Arial" w:cs="Arial"/>
        </w:rPr>
      </w:pPr>
      <w:r w:rsidRPr="003D16E1">
        <w:rPr>
          <w:rFonts w:ascii="Arial" w:hAnsi="Arial" w:cs="Arial"/>
        </w:rPr>
        <w:t xml:space="preserve">3 </w:t>
      </w:r>
      <w:r w:rsidR="00A744AF" w:rsidRPr="003D16E1">
        <w:rPr>
          <w:rFonts w:ascii="Arial" w:hAnsi="Arial" w:cs="Arial"/>
        </w:rPr>
        <w:t>Durchführung</w:t>
      </w:r>
    </w:p>
    <w:p w:rsidR="002B7D0A" w:rsidRPr="003D16E1" w:rsidRDefault="002B7D0A" w:rsidP="002B7D0A">
      <w:pPr>
        <w:ind w:firstLine="708"/>
        <w:rPr>
          <w:rFonts w:ascii="Arial" w:hAnsi="Arial" w:cs="Arial"/>
        </w:rPr>
      </w:pPr>
      <w:r w:rsidRPr="003D16E1">
        <w:rPr>
          <w:rFonts w:ascii="Arial" w:hAnsi="Arial" w:cs="Arial"/>
        </w:rPr>
        <w:t xml:space="preserve">3.1 </w:t>
      </w:r>
      <w:r w:rsidR="001E1ECE" w:rsidRPr="003D16E1">
        <w:rPr>
          <w:rFonts w:ascii="Arial" w:hAnsi="Arial" w:cs="Arial"/>
        </w:rPr>
        <w:t>Bewertungskriterien für den erfolgreichen Einsatz</w:t>
      </w:r>
    </w:p>
    <w:p w:rsidR="00A744AF" w:rsidRPr="003D16E1" w:rsidRDefault="002B7D0A" w:rsidP="006B519E">
      <w:pPr>
        <w:ind w:firstLine="708"/>
        <w:rPr>
          <w:rFonts w:ascii="Arial" w:hAnsi="Arial" w:cs="Arial"/>
        </w:rPr>
      </w:pPr>
      <w:r w:rsidRPr="003D16E1">
        <w:rPr>
          <w:rFonts w:ascii="Arial" w:hAnsi="Arial" w:cs="Arial"/>
        </w:rPr>
        <w:t xml:space="preserve">3.2 </w:t>
      </w:r>
      <w:r w:rsidR="001E1ECE" w:rsidRPr="003D16E1">
        <w:rPr>
          <w:rFonts w:ascii="Arial" w:hAnsi="Arial" w:cs="Arial"/>
        </w:rPr>
        <w:t>Auswahl geeigneter Vegetation</w:t>
      </w:r>
    </w:p>
    <w:p w:rsidR="002B7D0A" w:rsidRPr="003D16E1" w:rsidRDefault="002B7D0A" w:rsidP="006B519E">
      <w:pPr>
        <w:ind w:firstLine="708"/>
        <w:rPr>
          <w:rFonts w:ascii="Arial" w:hAnsi="Arial" w:cs="Arial"/>
        </w:rPr>
      </w:pPr>
      <w:r w:rsidRPr="003D16E1">
        <w:rPr>
          <w:rFonts w:ascii="Arial" w:hAnsi="Arial" w:cs="Arial"/>
        </w:rPr>
        <w:tab/>
        <w:t>-Anforderungen an die Vegetation</w:t>
      </w:r>
    </w:p>
    <w:p w:rsidR="002B7D0A" w:rsidRPr="003D16E1" w:rsidRDefault="002B7D0A" w:rsidP="006B519E">
      <w:pPr>
        <w:ind w:firstLine="708"/>
        <w:rPr>
          <w:rFonts w:ascii="Arial" w:hAnsi="Arial" w:cs="Arial"/>
        </w:rPr>
      </w:pPr>
      <w:r w:rsidRPr="003D16E1">
        <w:rPr>
          <w:rFonts w:ascii="Arial" w:hAnsi="Arial" w:cs="Arial"/>
        </w:rPr>
        <w:tab/>
      </w:r>
      <w:r w:rsidRPr="003D16E1">
        <w:rPr>
          <w:rFonts w:ascii="Arial" w:hAnsi="Arial" w:cs="Arial"/>
        </w:rPr>
        <w:tab/>
        <w:t>- Anpflanzungsmöglichkeiten</w:t>
      </w:r>
    </w:p>
    <w:p w:rsidR="004B14BD" w:rsidRPr="003D16E1" w:rsidRDefault="004B14BD" w:rsidP="006B519E">
      <w:pPr>
        <w:ind w:firstLine="708"/>
        <w:rPr>
          <w:rFonts w:ascii="Arial" w:hAnsi="Arial" w:cs="Arial"/>
        </w:rPr>
      </w:pPr>
      <w:r w:rsidRPr="003D16E1">
        <w:rPr>
          <w:rFonts w:ascii="Arial" w:hAnsi="Arial" w:cs="Arial"/>
        </w:rPr>
        <w:tab/>
        <w:t>-Wichtige Parameter</w:t>
      </w:r>
    </w:p>
    <w:p w:rsidR="001E1ECE" w:rsidRPr="003D16E1" w:rsidRDefault="002B7D0A" w:rsidP="00A744AF">
      <w:pPr>
        <w:ind w:firstLine="708"/>
        <w:rPr>
          <w:rFonts w:ascii="Arial" w:hAnsi="Arial" w:cs="Arial"/>
        </w:rPr>
      </w:pPr>
      <w:r w:rsidRPr="003D16E1">
        <w:rPr>
          <w:rFonts w:ascii="Arial" w:hAnsi="Arial" w:cs="Arial"/>
        </w:rPr>
        <w:t xml:space="preserve">3.3 </w:t>
      </w:r>
      <w:r w:rsidR="009B3CC1" w:rsidRPr="003D16E1">
        <w:rPr>
          <w:rFonts w:ascii="Arial" w:hAnsi="Arial" w:cs="Arial"/>
        </w:rPr>
        <w:t xml:space="preserve">Kriterien zur Auswahl von </w:t>
      </w:r>
      <w:r w:rsidR="001E1ECE" w:rsidRPr="003D16E1">
        <w:rPr>
          <w:rFonts w:ascii="Arial" w:hAnsi="Arial" w:cs="Arial"/>
        </w:rPr>
        <w:t>Beispiel Standorte</w:t>
      </w:r>
      <w:r w:rsidR="009B3CC1" w:rsidRPr="003D16E1">
        <w:rPr>
          <w:rFonts w:ascii="Arial" w:hAnsi="Arial" w:cs="Arial"/>
        </w:rPr>
        <w:t>n</w:t>
      </w:r>
      <w:r w:rsidR="004B14BD" w:rsidRPr="003D16E1">
        <w:rPr>
          <w:rFonts w:ascii="Arial" w:hAnsi="Arial" w:cs="Arial"/>
        </w:rPr>
        <w:t>/Begründung der Auswahl</w:t>
      </w:r>
    </w:p>
    <w:p w:rsidR="002B7D0A" w:rsidRPr="003D16E1" w:rsidRDefault="002B7D0A" w:rsidP="00A744AF">
      <w:pPr>
        <w:ind w:firstLine="708"/>
        <w:rPr>
          <w:rFonts w:ascii="Arial" w:hAnsi="Arial" w:cs="Arial"/>
        </w:rPr>
      </w:pPr>
      <w:r w:rsidRPr="003D16E1">
        <w:rPr>
          <w:rFonts w:ascii="Arial" w:hAnsi="Arial" w:cs="Arial"/>
        </w:rPr>
        <w:t>3.4 Beschreibung der Standorte</w:t>
      </w:r>
    </w:p>
    <w:p w:rsidR="001E1ECE" w:rsidRPr="003D16E1" w:rsidRDefault="001E1ECE" w:rsidP="00532B40">
      <w:pPr>
        <w:rPr>
          <w:rFonts w:ascii="Arial" w:hAnsi="Arial" w:cs="Arial"/>
        </w:rPr>
      </w:pPr>
      <w:r w:rsidRPr="003D16E1">
        <w:rPr>
          <w:rFonts w:ascii="Arial" w:hAnsi="Arial" w:cs="Arial"/>
        </w:rPr>
        <w:tab/>
      </w:r>
      <w:r w:rsidR="004B14BD" w:rsidRPr="003D16E1">
        <w:rPr>
          <w:rFonts w:ascii="Arial" w:hAnsi="Arial" w:cs="Arial"/>
        </w:rPr>
        <w:tab/>
      </w:r>
      <w:r w:rsidRPr="003D16E1">
        <w:rPr>
          <w:rFonts w:ascii="Arial" w:hAnsi="Arial" w:cs="Arial"/>
        </w:rPr>
        <w:t>-Mühldorf am Inn</w:t>
      </w:r>
    </w:p>
    <w:p w:rsidR="00A744AF" w:rsidRPr="003D16E1" w:rsidRDefault="001E1ECE" w:rsidP="00532B40">
      <w:pPr>
        <w:rPr>
          <w:rFonts w:ascii="Arial" w:hAnsi="Arial" w:cs="Arial"/>
        </w:rPr>
      </w:pPr>
      <w:r w:rsidRPr="003D16E1">
        <w:rPr>
          <w:rFonts w:ascii="Arial" w:hAnsi="Arial" w:cs="Arial"/>
        </w:rPr>
        <w:tab/>
      </w:r>
      <w:r w:rsidRPr="003D16E1">
        <w:rPr>
          <w:rFonts w:ascii="Arial" w:hAnsi="Arial" w:cs="Arial"/>
        </w:rPr>
        <w:tab/>
      </w:r>
      <w:r w:rsidR="004B14BD" w:rsidRPr="003D16E1">
        <w:rPr>
          <w:rFonts w:ascii="Arial" w:hAnsi="Arial" w:cs="Arial"/>
        </w:rPr>
        <w:tab/>
      </w:r>
      <w:r w:rsidRPr="003D16E1">
        <w:rPr>
          <w:rFonts w:ascii="Arial" w:hAnsi="Arial" w:cs="Arial"/>
        </w:rPr>
        <w:t>-Beschreibung der Geographischen Lage, Flora</w:t>
      </w:r>
    </w:p>
    <w:p w:rsidR="001E1ECE" w:rsidRPr="003D16E1" w:rsidRDefault="00A744AF" w:rsidP="00532B40">
      <w:pPr>
        <w:rPr>
          <w:rFonts w:ascii="Arial" w:hAnsi="Arial" w:cs="Arial"/>
        </w:rPr>
      </w:pPr>
      <w:r w:rsidRPr="003D16E1">
        <w:rPr>
          <w:rFonts w:ascii="Arial" w:hAnsi="Arial" w:cs="Arial"/>
        </w:rPr>
        <w:tab/>
      </w:r>
      <w:r w:rsidRPr="003D16E1">
        <w:rPr>
          <w:rFonts w:ascii="Arial" w:hAnsi="Arial" w:cs="Arial"/>
        </w:rPr>
        <w:tab/>
      </w:r>
      <w:r w:rsidR="004B14BD" w:rsidRPr="003D16E1">
        <w:rPr>
          <w:rFonts w:ascii="Arial" w:hAnsi="Arial" w:cs="Arial"/>
        </w:rPr>
        <w:tab/>
      </w:r>
      <w:r w:rsidRPr="003D16E1">
        <w:rPr>
          <w:rFonts w:ascii="Arial" w:hAnsi="Arial" w:cs="Arial"/>
        </w:rPr>
        <w:t>-Flusscharakteristik</w:t>
      </w:r>
      <w:r w:rsidR="006B519E" w:rsidRPr="003D16E1">
        <w:rPr>
          <w:rFonts w:ascii="Arial" w:hAnsi="Arial" w:cs="Arial"/>
        </w:rPr>
        <w:t xml:space="preserve"> am Standort</w:t>
      </w:r>
      <w:r w:rsidR="001E1ECE" w:rsidRPr="003D16E1">
        <w:rPr>
          <w:rFonts w:ascii="Arial" w:hAnsi="Arial" w:cs="Arial"/>
        </w:rPr>
        <w:t xml:space="preserve"> </w:t>
      </w:r>
    </w:p>
    <w:p w:rsidR="001E1ECE" w:rsidRPr="003D16E1" w:rsidRDefault="001E1ECE" w:rsidP="00532B40">
      <w:pPr>
        <w:rPr>
          <w:rFonts w:ascii="Arial" w:hAnsi="Arial" w:cs="Arial"/>
        </w:rPr>
      </w:pPr>
      <w:r w:rsidRPr="003D16E1">
        <w:rPr>
          <w:rFonts w:ascii="Arial" w:hAnsi="Arial" w:cs="Arial"/>
        </w:rPr>
        <w:tab/>
      </w:r>
      <w:r w:rsidRPr="003D16E1">
        <w:rPr>
          <w:rFonts w:ascii="Arial" w:hAnsi="Arial" w:cs="Arial"/>
        </w:rPr>
        <w:tab/>
      </w:r>
      <w:r w:rsidR="004B14BD" w:rsidRPr="003D16E1">
        <w:rPr>
          <w:rFonts w:ascii="Arial" w:hAnsi="Arial" w:cs="Arial"/>
        </w:rPr>
        <w:tab/>
      </w:r>
      <w:r w:rsidRPr="003D16E1">
        <w:rPr>
          <w:rFonts w:ascii="Arial" w:hAnsi="Arial" w:cs="Arial"/>
        </w:rPr>
        <w:t xml:space="preserve">-Auswahl </w:t>
      </w:r>
      <w:r w:rsidR="006B519E" w:rsidRPr="003D16E1">
        <w:rPr>
          <w:rFonts w:ascii="Arial" w:hAnsi="Arial" w:cs="Arial"/>
        </w:rPr>
        <w:t>geeigneter</w:t>
      </w:r>
      <w:r w:rsidRPr="003D16E1">
        <w:rPr>
          <w:rFonts w:ascii="Arial" w:hAnsi="Arial" w:cs="Arial"/>
        </w:rPr>
        <w:t xml:space="preserve"> Pflanzenarten</w:t>
      </w:r>
    </w:p>
    <w:p w:rsidR="001E1ECE" w:rsidRPr="003D16E1" w:rsidRDefault="001E1ECE" w:rsidP="00532B40">
      <w:pPr>
        <w:rPr>
          <w:rFonts w:ascii="Arial" w:hAnsi="Arial" w:cs="Arial"/>
        </w:rPr>
      </w:pPr>
      <w:r w:rsidRPr="003D16E1">
        <w:rPr>
          <w:rFonts w:ascii="Arial" w:hAnsi="Arial" w:cs="Arial"/>
        </w:rPr>
        <w:tab/>
      </w:r>
      <w:r w:rsidR="004B14BD" w:rsidRPr="003D16E1">
        <w:rPr>
          <w:rFonts w:ascii="Arial" w:hAnsi="Arial" w:cs="Arial"/>
        </w:rPr>
        <w:tab/>
      </w:r>
      <w:r w:rsidRPr="003D16E1">
        <w:rPr>
          <w:rFonts w:ascii="Arial" w:hAnsi="Arial" w:cs="Arial"/>
        </w:rPr>
        <w:t>-Breisach am Rhein</w:t>
      </w:r>
    </w:p>
    <w:p w:rsidR="001E1ECE" w:rsidRPr="003D16E1" w:rsidRDefault="001E1ECE" w:rsidP="004B14BD">
      <w:pPr>
        <w:ind w:left="1416" w:firstLine="708"/>
        <w:rPr>
          <w:rFonts w:ascii="Arial" w:hAnsi="Arial" w:cs="Arial"/>
        </w:rPr>
      </w:pPr>
      <w:r w:rsidRPr="003D16E1">
        <w:rPr>
          <w:rFonts w:ascii="Arial" w:hAnsi="Arial" w:cs="Arial"/>
        </w:rPr>
        <w:t>-</w:t>
      </w:r>
      <w:r w:rsidR="004B14BD" w:rsidRPr="003D16E1">
        <w:rPr>
          <w:rFonts w:ascii="Arial" w:hAnsi="Arial" w:cs="Arial"/>
        </w:rPr>
        <w:t xml:space="preserve"> </w:t>
      </w:r>
      <w:r w:rsidRPr="003D16E1">
        <w:rPr>
          <w:rFonts w:ascii="Arial" w:hAnsi="Arial" w:cs="Arial"/>
        </w:rPr>
        <w:t xml:space="preserve">Beschreibung der Geographischen Lage, Flora </w:t>
      </w:r>
    </w:p>
    <w:p w:rsidR="00A744AF" w:rsidRPr="003D16E1" w:rsidRDefault="00A744AF" w:rsidP="004B14BD">
      <w:pPr>
        <w:ind w:left="1416" w:firstLine="708"/>
        <w:rPr>
          <w:rFonts w:ascii="Arial" w:hAnsi="Arial" w:cs="Arial"/>
        </w:rPr>
      </w:pPr>
      <w:r w:rsidRPr="003D16E1">
        <w:rPr>
          <w:rFonts w:ascii="Arial" w:hAnsi="Arial" w:cs="Arial"/>
        </w:rPr>
        <w:t>-</w:t>
      </w:r>
      <w:r w:rsidR="004B14BD" w:rsidRPr="003D16E1">
        <w:rPr>
          <w:rFonts w:ascii="Arial" w:hAnsi="Arial" w:cs="Arial"/>
        </w:rPr>
        <w:t xml:space="preserve"> </w:t>
      </w:r>
      <w:r w:rsidRPr="003D16E1">
        <w:rPr>
          <w:rFonts w:ascii="Arial" w:hAnsi="Arial" w:cs="Arial"/>
        </w:rPr>
        <w:t>Flusscharakteristik</w:t>
      </w:r>
      <w:r w:rsidR="006B519E" w:rsidRPr="003D16E1">
        <w:rPr>
          <w:rFonts w:ascii="Arial" w:hAnsi="Arial" w:cs="Arial"/>
        </w:rPr>
        <w:t xml:space="preserve"> am Standort</w:t>
      </w:r>
    </w:p>
    <w:p w:rsidR="001E1ECE" w:rsidRPr="003D16E1" w:rsidRDefault="001E1ECE" w:rsidP="001E1ECE">
      <w:pPr>
        <w:rPr>
          <w:rFonts w:ascii="Arial" w:hAnsi="Arial" w:cs="Arial"/>
        </w:rPr>
      </w:pPr>
      <w:r w:rsidRPr="003D16E1">
        <w:rPr>
          <w:rFonts w:ascii="Arial" w:hAnsi="Arial" w:cs="Arial"/>
        </w:rPr>
        <w:tab/>
      </w:r>
      <w:r w:rsidRPr="003D16E1">
        <w:rPr>
          <w:rFonts w:ascii="Arial" w:hAnsi="Arial" w:cs="Arial"/>
        </w:rPr>
        <w:tab/>
      </w:r>
      <w:r w:rsidR="004B14BD" w:rsidRPr="003D16E1">
        <w:rPr>
          <w:rFonts w:ascii="Arial" w:hAnsi="Arial" w:cs="Arial"/>
        </w:rPr>
        <w:tab/>
      </w:r>
      <w:r w:rsidRPr="003D16E1">
        <w:rPr>
          <w:rFonts w:ascii="Arial" w:hAnsi="Arial" w:cs="Arial"/>
        </w:rPr>
        <w:t>- Pflanzenarten</w:t>
      </w:r>
    </w:p>
    <w:p w:rsidR="001E1ECE" w:rsidRPr="003D16E1" w:rsidRDefault="001E1ECE" w:rsidP="004B14BD">
      <w:pPr>
        <w:ind w:left="708" w:firstLine="708"/>
        <w:rPr>
          <w:rFonts w:ascii="Arial" w:hAnsi="Arial" w:cs="Arial"/>
        </w:rPr>
      </w:pPr>
      <w:r w:rsidRPr="003D16E1">
        <w:rPr>
          <w:rFonts w:ascii="Arial" w:hAnsi="Arial" w:cs="Arial"/>
        </w:rPr>
        <w:t>-Emmerich am Rhein</w:t>
      </w:r>
    </w:p>
    <w:p w:rsidR="001E1ECE" w:rsidRPr="003D16E1" w:rsidRDefault="001E1ECE" w:rsidP="004B14BD">
      <w:pPr>
        <w:ind w:left="1416" w:firstLine="708"/>
        <w:rPr>
          <w:rFonts w:ascii="Arial" w:hAnsi="Arial" w:cs="Arial"/>
        </w:rPr>
      </w:pPr>
      <w:r w:rsidRPr="003D16E1">
        <w:rPr>
          <w:rFonts w:ascii="Arial" w:hAnsi="Arial" w:cs="Arial"/>
        </w:rPr>
        <w:t>-</w:t>
      </w:r>
      <w:r w:rsidR="004B14BD" w:rsidRPr="003D16E1">
        <w:rPr>
          <w:rFonts w:ascii="Arial" w:hAnsi="Arial" w:cs="Arial"/>
        </w:rPr>
        <w:t xml:space="preserve"> </w:t>
      </w:r>
      <w:r w:rsidRPr="003D16E1">
        <w:rPr>
          <w:rFonts w:ascii="Arial" w:hAnsi="Arial" w:cs="Arial"/>
        </w:rPr>
        <w:t>Beschreibung der Geographischen Lage, Flora</w:t>
      </w:r>
    </w:p>
    <w:p w:rsidR="00A744AF" w:rsidRPr="003D16E1" w:rsidRDefault="00A744AF" w:rsidP="004B14BD">
      <w:pPr>
        <w:ind w:left="1416" w:firstLine="708"/>
        <w:rPr>
          <w:rFonts w:ascii="Arial" w:hAnsi="Arial" w:cs="Arial"/>
        </w:rPr>
      </w:pPr>
      <w:r w:rsidRPr="003D16E1">
        <w:rPr>
          <w:rFonts w:ascii="Arial" w:hAnsi="Arial" w:cs="Arial"/>
        </w:rPr>
        <w:t>-</w:t>
      </w:r>
      <w:r w:rsidR="004B14BD" w:rsidRPr="003D16E1">
        <w:rPr>
          <w:rFonts w:ascii="Arial" w:hAnsi="Arial" w:cs="Arial"/>
        </w:rPr>
        <w:t xml:space="preserve"> </w:t>
      </w:r>
      <w:r w:rsidRPr="003D16E1">
        <w:rPr>
          <w:rFonts w:ascii="Arial" w:hAnsi="Arial" w:cs="Arial"/>
        </w:rPr>
        <w:t>Flusscharakteristik</w:t>
      </w:r>
      <w:r w:rsidR="006B519E" w:rsidRPr="003D16E1">
        <w:rPr>
          <w:rFonts w:ascii="Arial" w:hAnsi="Arial" w:cs="Arial"/>
        </w:rPr>
        <w:t xml:space="preserve"> am Standort</w:t>
      </w:r>
    </w:p>
    <w:p w:rsidR="001E1ECE" w:rsidRPr="003D16E1" w:rsidRDefault="001E1ECE" w:rsidP="001E1ECE">
      <w:pPr>
        <w:rPr>
          <w:rFonts w:ascii="Arial" w:hAnsi="Arial" w:cs="Arial"/>
        </w:rPr>
      </w:pPr>
      <w:r w:rsidRPr="003D16E1">
        <w:rPr>
          <w:rFonts w:ascii="Arial" w:hAnsi="Arial" w:cs="Arial"/>
        </w:rPr>
        <w:tab/>
      </w:r>
      <w:r w:rsidRPr="003D16E1">
        <w:rPr>
          <w:rFonts w:ascii="Arial" w:hAnsi="Arial" w:cs="Arial"/>
        </w:rPr>
        <w:tab/>
      </w:r>
      <w:r w:rsidR="004B14BD" w:rsidRPr="003D16E1">
        <w:rPr>
          <w:rFonts w:ascii="Arial" w:hAnsi="Arial" w:cs="Arial"/>
        </w:rPr>
        <w:tab/>
      </w:r>
      <w:r w:rsidRPr="003D16E1">
        <w:rPr>
          <w:rFonts w:ascii="Arial" w:hAnsi="Arial" w:cs="Arial"/>
        </w:rPr>
        <w:t>- Pflanzenarten</w:t>
      </w:r>
    </w:p>
    <w:p w:rsidR="002B7D0A" w:rsidRDefault="002B7D0A" w:rsidP="0087374F">
      <w:pPr>
        <w:ind w:left="708"/>
        <w:rPr>
          <w:rFonts w:ascii="Arial" w:hAnsi="Arial" w:cs="Arial"/>
        </w:rPr>
      </w:pPr>
      <w:r w:rsidRPr="003D16E1">
        <w:rPr>
          <w:rFonts w:ascii="Arial" w:hAnsi="Arial" w:cs="Arial"/>
        </w:rPr>
        <w:t xml:space="preserve">3.5 </w:t>
      </w:r>
      <w:r w:rsidR="001E1ECE" w:rsidRPr="003D16E1">
        <w:rPr>
          <w:rFonts w:ascii="Arial" w:hAnsi="Arial" w:cs="Arial"/>
        </w:rPr>
        <w:t xml:space="preserve">Entwicklung eines Tools </w:t>
      </w:r>
      <w:r w:rsidR="00E32808" w:rsidRPr="003D16E1">
        <w:rPr>
          <w:rFonts w:ascii="Arial" w:hAnsi="Arial" w:cs="Arial"/>
        </w:rPr>
        <w:t xml:space="preserve">mit Python </w:t>
      </w:r>
      <w:r w:rsidR="001E1ECE" w:rsidRPr="003D16E1">
        <w:rPr>
          <w:rFonts w:ascii="Arial" w:hAnsi="Arial" w:cs="Arial"/>
        </w:rPr>
        <w:t xml:space="preserve">für die Überprüfung der Einsatzmöglichkeiten </w:t>
      </w:r>
      <w:r w:rsidR="004B14BD" w:rsidRPr="003D16E1">
        <w:rPr>
          <w:rFonts w:ascii="Arial" w:hAnsi="Arial" w:cs="Arial"/>
        </w:rPr>
        <w:t xml:space="preserve">verschiedener Pflanzen für </w:t>
      </w:r>
      <w:r w:rsidR="00C7564C">
        <w:rPr>
          <w:rFonts w:ascii="Arial" w:hAnsi="Arial" w:cs="Arial"/>
        </w:rPr>
        <w:t>naturbasierte Lösungen</w:t>
      </w:r>
      <w:r w:rsidR="001E1ECE" w:rsidRPr="003D16E1">
        <w:rPr>
          <w:rFonts w:ascii="Arial" w:hAnsi="Arial" w:cs="Arial"/>
        </w:rPr>
        <w:t xml:space="preserve"> </w:t>
      </w:r>
    </w:p>
    <w:p w:rsidR="008C70B9" w:rsidRDefault="008C70B9" w:rsidP="0087374F">
      <w:pPr>
        <w:ind w:left="708"/>
        <w:rPr>
          <w:rFonts w:ascii="Arial" w:hAnsi="Arial" w:cs="Arial"/>
        </w:rPr>
      </w:pPr>
      <w:r>
        <w:rPr>
          <w:rFonts w:ascii="Arial" w:hAnsi="Arial" w:cs="Arial"/>
        </w:rPr>
        <w:t>3.6 Code-Design</w:t>
      </w:r>
    </w:p>
    <w:p w:rsidR="0087374F" w:rsidRPr="003D16E1" w:rsidRDefault="0087374F" w:rsidP="0087374F">
      <w:pPr>
        <w:rPr>
          <w:rFonts w:ascii="Arial" w:hAnsi="Arial" w:cs="Arial"/>
        </w:rPr>
      </w:pPr>
      <w:r>
        <w:rPr>
          <w:rFonts w:ascii="Arial" w:hAnsi="Arial" w:cs="Arial"/>
        </w:rPr>
        <w:t>Resultat und Diskussion</w:t>
      </w:r>
    </w:p>
    <w:p w:rsidR="002B7D0A" w:rsidRPr="003D16E1" w:rsidRDefault="002B7D0A" w:rsidP="00532B40">
      <w:pPr>
        <w:rPr>
          <w:rFonts w:ascii="Arial" w:hAnsi="Arial" w:cs="Arial"/>
        </w:rPr>
      </w:pPr>
    </w:p>
    <w:p w:rsidR="00C7564C" w:rsidRDefault="00C7564C" w:rsidP="00532B40">
      <w:pPr>
        <w:rPr>
          <w:rFonts w:ascii="Arial" w:hAnsi="Arial" w:cs="Arial"/>
        </w:rPr>
      </w:pPr>
    </w:p>
    <w:p w:rsidR="001E1ECE" w:rsidRPr="003D16E1" w:rsidRDefault="001E1ECE" w:rsidP="00532B40">
      <w:pPr>
        <w:rPr>
          <w:rFonts w:ascii="Arial" w:hAnsi="Arial" w:cs="Arial"/>
        </w:rPr>
      </w:pPr>
      <w:r w:rsidRPr="003D16E1">
        <w:rPr>
          <w:rFonts w:ascii="Arial" w:hAnsi="Arial" w:cs="Arial"/>
        </w:rPr>
        <w:t xml:space="preserve">Fazit </w:t>
      </w:r>
    </w:p>
    <w:p w:rsidR="001E1ECE" w:rsidRPr="003D16E1" w:rsidRDefault="00E02341" w:rsidP="00E02341">
      <w:pPr>
        <w:ind w:firstLine="708"/>
        <w:rPr>
          <w:rFonts w:ascii="Arial" w:hAnsi="Arial" w:cs="Arial"/>
        </w:rPr>
      </w:pPr>
      <w:r w:rsidRPr="003D16E1">
        <w:rPr>
          <w:rFonts w:ascii="Arial" w:hAnsi="Arial" w:cs="Arial"/>
        </w:rPr>
        <w:t>-</w:t>
      </w:r>
      <w:r w:rsidR="00A744AF" w:rsidRPr="003D16E1">
        <w:rPr>
          <w:rFonts w:ascii="Arial" w:hAnsi="Arial" w:cs="Arial"/>
        </w:rPr>
        <w:t>Schlusswort</w:t>
      </w:r>
    </w:p>
    <w:p w:rsidR="00A744AF" w:rsidRPr="003D16E1" w:rsidRDefault="00E02341" w:rsidP="00E02341">
      <w:pPr>
        <w:ind w:firstLine="708"/>
        <w:rPr>
          <w:rFonts w:ascii="Arial" w:hAnsi="Arial" w:cs="Arial"/>
        </w:rPr>
      </w:pPr>
      <w:r w:rsidRPr="003D16E1">
        <w:rPr>
          <w:rFonts w:ascii="Arial" w:hAnsi="Arial" w:cs="Arial"/>
        </w:rPr>
        <w:t>-</w:t>
      </w:r>
      <w:r w:rsidR="00A744AF" w:rsidRPr="003D16E1">
        <w:rPr>
          <w:rFonts w:ascii="Arial" w:hAnsi="Arial" w:cs="Arial"/>
        </w:rPr>
        <w:t>Ausblick</w:t>
      </w:r>
    </w:p>
    <w:p w:rsidR="006A6D0A" w:rsidRDefault="00A744AF" w:rsidP="00532B40">
      <w:pPr>
        <w:rPr>
          <w:rFonts w:ascii="Arial" w:hAnsi="Arial" w:cs="Arial"/>
        </w:rPr>
      </w:pPr>
      <w:r w:rsidRPr="003D16E1">
        <w:rPr>
          <w:rFonts w:ascii="Arial" w:hAnsi="Arial" w:cs="Arial"/>
        </w:rPr>
        <w:t>Literaturverzeichnis</w:t>
      </w:r>
    </w:p>
    <w:p w:rsidR="006A6D0A" w:rsidRDefault="006A6D0A" w:rsidP="00532B40">
      <w:pPr>
        <w:rPr>
          <w:rFonts w:ascii="Arial" w:hAnsi="Arial" w:cs="Arial"/>
        </w:rPr>
        <w:sectPr w:rsidR="006A6D0A" w:rsidSect="00AC56DF">
          <w:headerReference w:type="default" r:id="rId8"/>
          <w:pgSz w:w="11906" w:h="16838"/>
          <w:pgMar w:top="1417" w:right="1417" w:bottom="1134" w:left="1417" w:header="708" w:footer="708" w:gutter="0"/>
          <w:pgNumType w:start="1"/>
          <w:cols w:space="708"/>
          <w:docGrid w:linePitch="360"/>
        </w:sectPr>
      </w:pPr>
    </w:p>
    <w:p w:rsidR="009F29CC" w:rsidRPr="008C70B9" w:rsidRDefault="008C70B9" w:rsidP="00DF05F9">
      <w:pPr>
        <w:jc w:val="both"/>
        <w:rPr>
          <w:rFonts w:ascii="Arial" w:hAnsi="Arial" w:cs="Arial"/>
          <w:sz w:val="32"/>
          <w:szCs w:val="32"/>
        </w:rPr>
      </w:pPr>
      <w:r w:rsidRPr="008C70B9">
        <w:rPr>
          <w:rFonts w:ascii="Arial" w:hAnsi="Arial" w:cs="Arial"/>
          <w:sz w:val="32"/>
          <w:szCs w:val="32"/>
        </w:rPr>
        <w:lastRenderedPageBreak/>
        <w:t xml:space="preserve">1 </w:t>
      </w:r>
      <w:r w:rsidR="003C70ED" w:rsidRPr="008C70B9">
        <w:rPr>
          <w:rFonts w:ascii="Arial" w:hAnsi="Arial" w:cs="Arial"/>
          <w:sz w:val="32"/>
          <w:szCs w:val="32"/>
        </w:rPr>
        <w:t>Einleitung</w:t>
      </w:r>
    </w:p>
    <w:p w:rsidR="008C70B9" w:rsidRPr="008C70B9" w:rsidRDefault="008C70B9" w:rsidP="00DF05F9">
      <w:pPr>
        <w:jc w:val="both"/>
      </w:pPr>
    </w:p>
    <w:p w:rsidR="00984656" w:rsidRPr="00F922D1" w:rsidRDefault="0039006A" w:rsidP="00DF05F9">
      <w:pPr>
        <w:spacing w:line="312" w:lineRule="auto"/>
        <w:jc w:val="both"/>
        <w:rPr>
          <w:rFonts w:ascii="Arial" w:hAnsi="Arial" w:cs="Arial"/>
        </w:rPr>
      </w:pPr>
      <w:r>
        <w:rPr>
          <w:rFonts w:ascii="Arial" w:hAnsi="Arial" w:cs="Arial"/>
        </w:rPr>
        <w:t xml:space="preserve">Überschwemmungen </w:t>
      </w:r>
      <w:r w:rsidR="00984AAB">
        <w:rPr>
          <w:rFonts w:ascii="Arial" w:hAnsi="Arial" w:cs="Arial"/>
        </w:rPr>
        <w:t xml:space="preserve">in Folge von Hochwasser </w:t>
      </w:r>
      <w:r>
        <w:rPr>
          <w:rFonts w:ascii="Arial" w:hAnsi="Arial" w:cs="Arial"/>
        </w:rPr>
        <w:t>gehören zu den weltweit schädlichsten Naturereignissen</w:t>
      </w:r>
      <w:r w:rsidR="00A04419">
        <w:rPr>
          <w:rFonts w:ascii="Arial" w:hAnsi="Arial" w:cs="Arial"/>
        </w:rPr>
        <w:t xml:space="preserve"> </w:t>
      </w:r>
      <w:sdt>
        <w:sdtPr>
          <w:rPr>
            <w:rFonts w:ascii="Arial" w:hAnsi="Arial" w:cs="Arial"/>
          </w:rPr>
          <w:alias w:val="To edit, see citavi.com/edit"/>
          <w:tag w:val="CitaviPlaceholder#a241724e-1aac-400b-b68d-25658904c22d"/>
          <w:id w:val="-155156552"/>
          <w:placeholder>
            <w:docPart w:val="DefaultPlaceholder_-1854013440"/>
          </w:placeholder>
        </w:sdtPr>
        <w:sdtEndPr/>
        <w:sdtContent>
          <w:r w:rsidR="00A04419">
            <w:rPr>
              <w:rFonts w:ascii="Arial" w:hAnsi="Arial" w:cs="Arial"/>
              <w:noProof/>
            </w:rPr>
            <w:fldChar w:fldCharType="begin"/>
          </w:r>
          <w:r w:rsidR="00C145DF">
            <w:rPr>
              <w:rFonts w:ascii="Arial" w:hAnsi="Arial" w:cs="Arial"/>
              <w:noProof/>
            </w:rPr>
            <w:instrText>ADDIN CitaviPlaceholder{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}</w:instrText>
          </w:r>
          <w:r w:rsidR="00A04419">
            <w:rPr>
              <w:rFonts w:ascii="Arial" w:hAnsi="Arial" w:cs="Arial"/>
              <w:noProof/>
            </w:rPr>
            <w:fldChar w:fldCharType="separate"/>
          </w:r>
          <w:r w:rsidR="00F922D1">
            <w:rPr>
              <w:rFonts w:ascii="Arial" w:hAnsi="Arial" w:cs="Arial"/>
              <w:noProof/>
            </w:rPr>
            <w:t>(Dadson</w:t>
          </w:r>
          <w:r w:rsidR="00F922D1" w:rsidRPr="00F922D1">
            <w:rPr>
              <w:rFonts w:ascii="Arial" w:hAnsi="Arial" w:cs="Arial"/>
              <w:i/>
              <w:noProof/>
            </w:rPr>
            <w:t xml:space="preserve"> et al.</w:t>
          </w:r>
          <w:r w:rsidR="00F922D1" w:rsidRPr="00F922D1">
            <w:rPr>
              <w:rFonts w:ascii="Arial" w:hAnsi="Arial" w:cs="Arial"/>
              <w:noProof/>
            </w:rPr>
            <w:t>, 2017)</w:t>
          </w:r>
          <w:r w:rsidR="00A04419">
            <w:rPr>
              <w:rFonts w:ascii="Arial" w:hAnsi="Arial" w:cs="Arial"/>
              <w:noProof/>
            </w:rPr>
            <w:fldChar w:fldCharType="end"/>
          </w:r>
        </w:sdtContent>
      </w:sdt>
      <w:r>
        <w:rPr>
          <w:rFonts w:ascii="Arial" w:hAnsi="Arial" w:cs="Arial"/>
        </w:rPr>
        <w:t>. Global</w:t>
      </w:r>
      <w:r w:rsidR="003F207D">
        <w:rPr>
          <w:rFonts w:ascii="Arial" w:hAnsi="Arial" w:cs="Arial"/>
        </w:rPr>
        <w:t xml:space="preserve"> verursachen </w:t>
      </w:r>
      <w:r>
        <w:rPr>
          <w:rFonts w:ascii="Arial" w:hAnsi="Arial" w:cs="Arial"/>
        </w:rPr>
        <w:t>Sie</w:t>
      </w:r>
      <w:r w:rsidR="008F1149">
        <w:rPr>
          <w:rFonts w:ascii="Arial" w:hAnsi="Arial" w:cs="Arial"/>
        </w:rPr>
        <w:t xml:space="preserve"> im Durchschnitt</w:t>
      </w:r>
      <w:r>
        <w:rPr>
          <w:rFonts w:ascii="Arial" w:hAnsi="Arial" w:cs="Arial"/>
        </w:rPr>
        <w:t xml:space="preserve"> jedes </w:t>
      </w:r>
      <w:r w:rsidR="005A2807">
        <w:rPr>
          <w:rFonts w:ascii="Arial" w:hAnsi="Arial" w:cs="Arial"/>
        </w:rPr>
        <w:t xml:space="preserve">Jahr </w:t>
      </w:r>
      <w:r w:rsidR="003F207D">
        <w:rPr>
          <w:rFonts w:ascii="Arial" w:hAnsi="Arial" w:cs="Arial"/>
        </w:rPr>
        <w:t>finanzielle Schäden in Höhe von 104 Milliarden US$</w:t>
      </w:r>
      <w:r w:rsidR="00830214">
        <w:rPr>
          <w:rFonts w:ascii="Arial" w:hAnsi="Arial" w:cs="Arial"/>
        </w:rPr>
        <w:t xml:space="preserve"> und machen damit rund 35% der gesamten Schadenssumme aller </w:t>
      </w:r>
      <w:r w:rsidR="008F1149">
        <w:rPr>
          <w:rFonts w:ascii="Arial" w:hAnsi="Arial" w:cs="Arial"/>
        </w:rPr>
        <w:t>j</w:t>
      </w:r>
      <w:r w:rsidR="00830214">
        <w:rPr>
          <w:rFonts w:ascii="Arial" w:hAnsi="Arial" w:cs="Arial"/>
        </w:rPr>
        <w:t>ährlichen Naturkatastrophen aus</w:t>
      </w:r>
      <w:r w:rsidR="003F207D">
        <w:rPr>
          <w:rFonts w:ascii="Arial" w:hAnsi="Arial" w:cs="Arial"/>
        </w:rPr>
        <w:t xml:space="preserve"> </w:t>
      </w:r>
      <w:sdt>
        <w:sdtPr>
          <w:rPr>
            <w:rFonts w:ascii="Arial" w:hAnsi="Arial" w:cs="Arial"/>
          </w:rPr>
          <w:alias w:val="To edit, see citavi.com/edit"/>
          <w:tag w:val="CitaviPlaceholder#7ba56776-3d80-4cc4-a0c4-dac02f2767eb"/>
          <w:id w:val="-2071644556"/>
          <w:placeholder>
            <w:docPart w:val="DefaultPlaceholder_-1854013440"/>
          </w:placeholder>
        </w:sdtPr>
        <w:sdtEndPr/>
        <w:sdtContent>
          <w:r w:rsidR="003F207D">
            <w:rPr>
              <w:rFonts w:ascii="Arial" w:hAnsi="Arial" w:cs="Arial"/>
              <w:noProof/>
            </w:rPr>
            <w:fldChar w:fldCharType="begin"/>
          </w:r>
          <w:r w:rsidR="00866156">
            <w:rPr>
              <w:rFonts w:ascii="Arial" w:hAnsi="Arial" w:cs="Arial"/>
              <w:noProof/>
            </w:rPr>
            <w:instrText>ADDIN CitaviPlaceholder{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}</w:instrText>
          </w:r>
          <w:r w:rsidR="003F207D">
            <w:rPr>
              <w:rFonts w:ascii="Arial" w:hAnsi="Arial" w:cs="Arial"/>
              <w:noProof/>
            </w:rPr>
            <w:fldChar w:fldCharType="separate"/>
          </w:r>
          <w:r w:rsidR="00F922D1">
            <w:rPr>
              <w:rFonts w:ascii="Arial" w:hAnsi="Arial" w:cs="Arial"/>
              <w:noProof/>
            </w:rPr>
            <w:t>(Desai</w:t>
          </w:r>
          <w:r w:rsidR="00F922D1" w:rsidRPr="00F922D1">
            <w:rPr>
              <w:rFonts w:ascii="Arial" w:hAnsi="Arial" w:cs="Arial"/>
              <w:i/>
              <w:noProof/>
            </w:rPr>
            <w:t xml:space="preserve"> et al.</w:t>
          </w:r>
          <w:r w:rsidR="00F922D1" w:rsidRPr="00F922D1">
            <w:rPr>
              <w:rFonts w:ascii="Arial" w:hAnsi="Arial" w:cs="Arial"/>
              <w:noProof/>
            </w:rPr>
            <w:t>, 2015)</w:t>
          </w:r>
          <w:r w:rsidR="003F207D">
            <w:rPr>
              <w:rFonts w:ascii="Arial" w:hAnsi="Arial" w:cs="Arial"/>
              <w:noProof/>
            </w:rPr>
            <w:fldChar w:fldCharType="end"/>
          </w:r>
        </w:sdtContent>
      </w:sdt>
      <w:r w:rsidR="004E3B8A">
        <w:rPr>
          <w:rFonts w:ascii="Arial" w:hAnsi="Arial" w:cs="Arial"/>
        </w:rPr>
        <w:t>.</w:t>
      </w:r>
      <w:r w:rsidR="00FB3E55">
        <w:rPr>
          <w:rFonts w:ascii="Arial" w:hAnsi="Arial" w:cs="Arial"/>
        </w:rPr>
        <w:t xml:space="preserve"> Die Schutzmaßnahmen</w:t>
      </w:r>
      <w:r w:rsidR="003D5CB9">
        <w:rPr>
          <w:rFonts w:ascii="Arial" w:hAnsi="Arial" w:cs="Arial"/>
        </w:rPr>
        <w:t xml:space="preserve"> bestehen heute meist</w:t>
      </w:r>
      <w:r w:rsidR="003C70ED" w:rsidRPr="003D16E1">
        <w:rPr>
          <w:rFonts w:ascii="Arial" w:hAnsi="Arial" w:cs="Arial"/>
        </w:rPr>
        <w:t xml:space="preserve"> </w:t>
      </w:r>
      <w:r w:rsidR="009F29CC" w:rsidRPr="003D16E1">
        <w:rPr>
          <w:rFonts w:ascii="Arial" w:hAnsi="Arial" w:cs="Arial"/>
        </w:rPr>
        <w:t>aus dem</w:t>
      </w:r>
      <w:r w:rsidR="003C70ED" w:rsidRPr="003D16E1">
        <w:rPr>
          <w:rFonts w:ascii="Arial" w:hAnsi="Arial" w:cs="Arial"/>
        </w:rPr>
        <w:t xml:space="preserve"> Bauen von </w:t>
      </w:r>
      <w:r w:rsidR="005A2807">
        <w:rPr>
          <w:rFonts w:ascii="Arial" w:hAnsi="Arial" w:cs="Arial"/>
        </w:rPr>
        <w:t>Dämmen</w:t>
      </w:r>
      <w:r w:rsidR="003C70ED" w:rsidRPr="003D16E1">
        <w:rPr>
          <w:rFonts w:ascii="Arial" w:hAnsi="Arial" w:cs="Arial"/>
        </w:rPr>
        <w:t xml:space="preserve">, Deichen oder </w:t>
      </w:r>
      <w:r w:rsidR="005A2807">
        <w:rPr>
          <w:rFonts w:ascii="Arial" w:hAnsi="Arial" w:cs="Arial"/>
        </w:rPr>
        <w:t>dem Anlegen von Kanälen</w:t>
      </w:r>
      <w:r w:rsidR="00633069">
        <w:rPr>
          <w:rFonts w:ascii="Arial" w:hAnsi="Arial" w:cs="Arial"/>
        </w:rPr>
        <w:t xml:space="preserve"> und weiteren technischen Schutzmaßnahmen</w:t>
      </w:r>
      <w:r w:rsidR="006D7CB4">
        <w:rPr>
          <w:rFonts w:ascii="Arial" w:hAnsi="Arial" w:cs="Arial"/>
        </w:rPr>
        <w:t xml:space="preserve"> </w:t>
      </w:r>
      <w:sdt>
        <w:sdtPr>
          <w:rPr>
            <w:rFonts w:ascii="Arial" w:hAnsi="Arial" w:cs="Arial"/>
          </w:rPr>
          <w:alias w:val="To edit, see citavi.com/edit"/>
          <w:tag w:val="CitaviPlaceholder#5e43b1d7-61f9-4a75-a4e9-c1547308ecd6"/>
          <w:id w:val="1213306967"/>
          <w:placeholder>
            <w:docPart w:val="DefaultPlaceholder_-1854013440"/>
          </w:placeholder>
        </w:sdtPr>
        <w:sdtEndPr/>
        <w:sdtContent>
          <w:r w:rsidR="006D7CB4">
            <w:rPr>
              <w:rFonts w:ascii="Arial" w:hAnsi="Arial" w:cs="Arial"/>
              <w:noProof/>
            </w:rPr>
            <w:fldChar w:fldCharType="begin"/>
          </w:r>
          <w:r w:rsidR="00C145DF">
            <w:rPr>
              <w:rFonts w:ascii="Arial" w:hAnsi="Arial" w:cs="Arial"/>
              <w:noProof/>
            </w:rPr>
            <w:instrText>ADDIN CitaviPlaceholder{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}</w:instrText>
          </w:r>
          <w:r w:rsidR="006D7CB4">
            <w:rPr>
              <w:rFonts w:ascii="Arial" w:hAnsi="Arial" w:cs="Arial"/>
              <w:noProof/>
            </w:rPr>
            <w:fldChar w:fldCharType="separate"/>
          </w:r>
          <w:r w:rsidR="00F922D1">
            <w:rPr>
              <w:rFonts w:ascii="Arial" w:hAnsi="Arial" w:cs="Arial"/>
              <w:noProof/>
            </w:rPr>
            <w:t>(Cook Brian</w:t>
          </w:r>
          <w:r w:rsidR="00F922D1" w:rsidRPr="00F922D1">
            <w:rPr>
              <w:rFonts w:ascii="Arial" w:hAnsi="Arial" w:cs="Arial"/>
              <w:i/>
              <w:noProof/>
            </w:rPr>
            <w:t xml:space="preserve"> et al.</w:t>
          </w:r>
          <w:r w:rsidR="00F922D1" w:rsidRPr="00F922D1">
            <w:rPr>
              <w:rFonts w:ascii="Arial" w:hAnsi="Arial" w:cs="Arial"/>
              <w:noProof/>
            </w:rPr>
            <w:t>, 2016; Short</w:t>
          </w:r>
          <w:r w:rsidR="00F922D1" w:rsidRPr="00F922D1">
            <w:rPr>
              <w:rFonts w:ascii="Arial" w:hAnsi="Arial" w:cs="Arial"/>
              <w:i/>
              <w:noProof/>
            </w:rPr>
            <w:t xml:space="preserve"> et al.</w:t>
          </w:r>
          <w:r w:rsidR="00F922D1" w:rsidRPr="00F922D1">
            <w:rPr>
              <w:rFonts w:ascii="Arial" w:hAnsi="Arial" w:cs="Arial"/>
              <w:noProof/>
            </w:rPr>
            <w:t>, 2019; van Wesenbeeck</w:t>
          </w:r>
          <w:r w:rsidR="00F922D1" w:rsidRPr="00F922D1">
            <w:rPr>
              <w:rFonts w:ascii="Arial" w:hAnsi="Arial" w:cs="Arial"/>
              <w:i/>
              <w:noProof/>
            </w:rPr>
            <w:t xml:space="preserve"> et al.</w:t>
          </w:r>
          <w:r w:rsidR="00F922D1" w:rsidRPr="00F922D1">
            <w:rPr>
              <w:rFonts w:ascii="Arial" w:hAnsi="Arial" w:cs="Arial"/>
              <w:noProof/>
            </w:rPr>
            <w:t>, 2017)</w:t>
          </w:r>
          <w:r w:rsidR="006D7CB4">
            <w:rPr>
              <w:rFonts w:ascii="Arial" w:hAnsi="Arial" w:cs="Arial"/>
              <w:noProof/>
            </w:rPr>
            <w:fldChar w:fldCharType="end"/>
          </w:r>
        </w:sdtContent>
      </w:sdt>
      <w:r w:rsidR="003C70ED" w:rsidRPr="003D16E1">
        <w:rPr>
          <w:rFonts w:ascii="Arial" w:hAnsi="Arial" w:cs="Arial"/>
        </w:rPr>
        <w:t xml:space="preserve">. </w:t>
      </w:r>
      <w:r w:rsidR="001844F1">
        <w:rPr>
          <w:rFonts w:ascii="Arial" w:hAnsi="Arial" w:cs="Arial"/>
        </w:rPr>
        <w:t>Diese Maßnahmen des technischen Hochwasserschutzes werden jedoch mittlerweile zunehmend hinterfragt, da Sie häufige Wartungen benötigen</w:t>
      </w:r>
      <w:r w:rsidR="00BB320C">
        <w:rPr>
          <w:rFonts w:ascii="Arial" w:hAnsi="Arial" w:cs="Arial"/>
        </w:rPr>
        <w:t xml:space="preserve"> </w:t>
      </w:r>
      <w:sdt>
        <w:sdtPr>
          <w:rPr>
            <w:rFonts w:ascii="Arial" w:hAnsi="Arial" w:cs="Arial"/>
          </w:rPr>
          <w:alias w:val="To edit, see citavi.com/edit"/>
          <w:tag w:val="CitaviPlaceholder#f2941be0-9315-4f19-b54a-994b10ff4a63"/>
          <w:id w:val="-1968659279"/>
          <w:placeholder>
            <w:docPart w:val="DefaultPlaceholder_-1854013440"/>
          </w:placeholder>
        </w:sdtPr>
        <w:sdtEndPr/>
        <w:sdtContent>
          <w:r w:rsidR="00BB320C">
            <w:rPr>
              <w:rFonts w:ascii="Arial" w:hAnsi="Arial" w:cs="Arial"/>
              <w:noProof/>
            </w:rPr>
            <w:fldChar w:fldCharType="begin"/>
          </w:r>
          <w:r w:rsidR="00C145DF">
            <w:rPr>
              <w:rFonts w:ascii="Arial" w:hAnsi="Arial" w:cs="Arial"/>
              <w:noProof/>
            </w:rPr>
            <w:instrText>ADDIN CitaviPlaceholder{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}</w:instrText>
          </w:r>
          <w:r w:rsidR="00BB320C">
            <w:rPr>
              <w:rFonts w:ascii="Arial" w:hAnsi="Arial" w:cs="Arial"/>
              <w:noProof/>
            </w:rPr>
            <w:fldChar w:fldCharType="separate"/>
          </w:r>
          <w:r w:rsidR="00F922D1">
            <w:rPr>
              <w:rFonts w:ascii="Arial" w:hAnsi="Arial" w:cs="Arial"/>
              <w:noProof/>
            </w:rPr>
            <w:t>(Kline and Cahoon, 2010)</w:t>
          </w:r>
          <w:r w:rsidR="00BB320C">
            <w:rPr>
              <w:rFonts w:ascii="Arial" w:hAnsi="Arial" w:cs="Arial"/>
              <w:noProof/>
            </w:rPr>
            <w:fldChar w:fldCharType="end"/>
          </w:r>
        </w:sdtContent>
      </w:sdt>
      <w:r w:rsidR="002D768E">
        <w:rPr>
          <w:rFonts w:ascii="Arial" w:hAnsi="Arial" w:cs="Arial"/>
        </w:rPr>
        <w:t xml:space="preserve">, oft </w:t>
      </w:r>
      <w:r w:rsidR="008F1149">
        <w:rPr>
          <w:rFonts w:ascii="Arial" w:hAnsi="Arial" w:cs="Arial"/>
        </w:rPr>
        <w:t xml:space="preserve">mit sehr </w:t>
      </w:r>
      <w:r w:rsidR="002D768E">
        <w:rPr>
          <w:rFonts w:ascii="Arial" w:hAnsi="Arial" w:cs="Arial"/>
        </w:rPr>
        <w:t>hohe</w:t>
      </w:r>
      <w:r w:rsidR="008F1149">
        <w:rPr>
          <w:rFonts w:ascii="Arial" w:hAnsi="Arial" w:cs="Arial"/>
        </w:rPr>
        <w:t>n</w:t>
      </w:r>
      <w:r w:rsidR="002D768E">
        <w:rPr>
          <w:rFonts w:ascii="Arial" w:hAnsi="Arial" w:cs="Arial"/>
        </w:rPr>
        <w:t xml:space="preserve"> Investitionskosten</w:t>
      </w:r>
      <w:r w:rsidR="008F1149">
        <w:rPr>
          <w:rFonts w:ascii="Arial" w:hAnsi="Arial" w:cs="Arial"/>
        </w:rPr>
        <w:t xml:space="preserve"> verbunden sind</w:t>
      </w:r>
      <w:r w:rsidR="002D768E">
        <w:rPr>
          <w:rFonts w:ascii="Arial" w:hAnsi="Arial" w:cs="Arial"/>
        </w:rPr>
        <w:t xml:space="preserve"> </w:t>
      </w:r>
      <w:r w:rsidR="001844F1">
        <w:rPr>
          <w:rFonts w:ascii="Arial" w:hAnsi="Arial" w:cs="Arial"/>
        </w:rPr>
        <w:t>und</w:t>
      </w:r>
      <w:r w:rsidR="002D768E">
        <w:rPr>
          <w:rFonts w:ascii="Arial" w:hAnsi="Arial" w:cs="Arial"/>
        </w:rPr>
        <w:t xml:space="preserve"> Sie</w:t>
      </w:r>
      <w:r w:rsidR="001844F1">
        <w:rPr>
          <w:rFonts w:ascii="Arial" w:hAnsi="Arial" w:cs="Arial"/>
        </w:rPr>
        <w:t xml:space="preserve"> sich negativ auf den Lebensraum der Auen auswirken können</w:t>
      </w:r>
      <w:r w:rsidR="00BB320C">
        <w:rPr>
          <w:rFonts w:ascii="Arial" w:hAnsi="Arial" w:cs="Arial"/>
        </w:rPr>
        <w:t xml:space="preserve"> </w:t>
      </w:r>
      <w:sdt>
        <w:sdtPr>
          <w:rPr>
            <w:rFonts w:ascii="Arial" w:hAnsi="Arial" w:cs="Arial"/>
          </w:rPr>
          <w:alias w:val="To edit, see citavi.com/edit"/>
          <w:tag w:val="CitaviPlaceholder#ad6f1d1e-c155-44ec-a583-1e1ed165450b"/>
          <w:id w:val="-985848881"/>
          <w:placeholder>
            <w:docPart w:val="DefaultPlaceholder_-1854013440"/>
          </w:placeholder>
        </w:sdtPr>
        <w:sdtEndPr/>
        <w:sdtContent>
          <w:r w:rsidR="00E34A65">
            <w:rPr>
              <w:rFonts w:ascii="Arial" w:hAnsi="Arial" w:cs="Arial"/>
              <w:noProof/>
            </w:rPr>
            <w:fldChar w:fldCharType="begin"/>
          </w:r>
          <w:r w:rsidR="00C145DF">
            <w:rPr>
              <w:rFonts w:ascii="Arial" w:hAnsi="Arial" w:cs="Arial"/>
              <w:noProof/>
            </w:rPr>
            <w:instrText>ADDIN CitaviPlaceholder{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}</w:instrText>
          </w:r>
          <w:r w:rsidR="00E34A65">
            <w:rPr>
              <w:rFonts w:ascii="Arial" w:hAnsi="Arial" w:cs="Arial"/>
              <w:noProof/>
            </w:rPr>
            <w:fldChar w:fldCharType="separate"/>
          </w:r>
          <w:r w:rsidR="00F922D1">
            <w:rPr>
              <w:rFonts w:ascii="Arial" w:hAnsi="Arial" w:cs="Arial"/>
              <w:noProof/>
            </w:rPr>
            <w:t>(Acreman, Riddington and Booker, 2003; Jongman, 2018; Kondolf, 2011)</w:t>
          </w:r>
          <w:r w:rsidR="00E34A65">
            <w:rPr>
              <w:rFonts w:ascii="Arial" w:hAnsi="Arial" w:cs="Arial"/>
              <w:noProof/>
            </w:rPr>
            <w:fldChar w:fldCharType="end"/>
          </w:r>
        </w:sdtContent>
      </w:sdt>
      <w:r w:rsidR="00261E50" w:rsidRPr="003D16E1">
        <w:rPr>
          <w:rFonts w:ascii="Arial" w:hAnsi="Arial" w:cs="Arial"/>
        </w:rPr>
        <w:t>.</w:t>
      </w:r>
      <w:r w:rsidR="00BB320C">
        <w:rPr>
          <w:rFonts w:ascii="Arial" w:hAnsi="Arial" w:cs="Arial"/>
        </w:rPr>
        <w:t xml:space="preserve"> </w:t>
      </w:r>
      <w:r w:rsidR="009E7895">
        <w:rPr>
          <w:rFonts w:ascii="Arial" w:hAnsi="Arial" w:cs="Arial"/>
        </w:rPr>
        <w:t>Beispielsweise</w:t>
      </w:r>
      <w:r w:rsidR="00A8602D">
        <w:rPr>
          <w:rFonts w:ascii="Arial" w:hAnsi="Arial" w:cs="Arial"/>
        </w:rPr>
        <w:t xml:space="preserve"> hat die Elbe seit dem 12. Jahrhundert</w:t>
      </w:r>
      <w:r w:rsidR="00F45ECD">
        <w:rPr>
          <w:rFonts w:ascii="Arial" w:hAnsi="Arial" w:cs="Arial"/>
        </w:rPr>
        <w:t xml:space="preserve"> aufgrund </w:t>
      </w:r>
      <w:r w:rsidR="00BB320C">
        <w:rPr>
          <w:rFonts w:ascii="Arial" w:hAnsi="Arial" w:cs="Arial"/>
        </w:rPr>
        <w:t>des Anlegens von</w:t>
      </w:r>
      <w:r w:rsidR="00F45ECD">
        <w:rPr>
          <w:rFonts w:ascii="Arial" w:hAnsi="Arial" w:cs="Arial"/>
        </w:rPr>
        <w:t xml:space="preserve"> Deichen</w:t>
      </w:r>
      <w:r w:rsidR="009E7895">
        <w:rPr>
          <w:rFonts w:ascii="Arial" w:hAnsi="Arial" w:cs="Arial"/>
        </w:rPr>
        <w:t xml:space="preserve"> </w:t>
      </w:r>
      <w:r w:rsidR="00A8602D">
        <w:rPr>
          <w:rFonts w:ascii="Arial" w:hAnsi="Arial" w:cs="Arial"/>
        </w:rPr>
        <w:t>mittlerweile 8</w:t>
      </w:r>
      <w:r w:rsidR="00984656">
        <w:rPr>
          <w:rFonts w:ascii="Arial" w:hAnsi="Arial" w:cs="Arial"/>
        </w:rPr>
        <w:t>6,4</w:t>
      </w:r>
      <w:r w:rsidR="00A8602D">
        <w:rPr>
          <w:rFonts w:ascii="Arial" w:hAnsi="Arial" w:cs="Arial"/>
        </w:rPr>
        <w:t xml:space="preserve">% </w:t>
      </w:r>
      <w:r w:rsidR="00F03CA0">
        <w:rPr>
          <w:rFonts w:ascii="Arial" w:hAnsi="Arial" w:cs="Arial"/>
        </w:rPr>
        <w:t xml:space="preserve">ihrer </w:t>
      </w:r>
      <w:r w:rsidR="00A8602D">
        <w:rPr>
          <w:rFonts w:ascii="Arial" w:hAnsi="Arial" w:cs="Arial"/>
        </w:rPr>
        <w:t>Retentions</w:t>
      </w:r>
      <w:r w:rsidR="00F03CA0">
        <w:rPr>
          <w:rFonts w:ascii="Arial" w:hAnsi="Arial" w:cs="Arial"/>
        </w:rPr>
        <w:t>fläche</w:t>
      </w:r>
      <w:r w:rsidR="00F45ECD">
        <w:rPr>
          <w:rFonts w:ascii="Arial" w:hAnsi="Arial" w:cs="Arial"/>
        </w:rPr>
        <w:t xml:space="preserve"> für ein hundertjähriges Hochwasser</w:t>
      </w:r>
      <w:r w:rsidR="00A8602D">
        <w:rPr>
          <w:rFonts w:ascii="Arial" w:hAnsi="Arial" w:cs="Arial"/>
        </w:rPr>
        <w:t xml:space="preserve"> verloren</w:t>
      </w:r>
      <w:r w:rsidR="00800F27">
        <w:rPr>
          <w:rFonts w:ascii="Arial" w:hAnsi="Arial" w:cs="Arial"/>
        </w:rPr>
        <w:t>,</w:t>
      </w:r>
      <w:r w:rsidR="00A8602D">
        <w:rPr>
          <w:rFonts w:ascii="Arial" w:hAnsi="Arial" w:cs="Arial"/>
        </w:rPr>
        <w:t xml:space="preserve"> von den ursprünglichen 6172 km</w:t>
      </w:r>
      <w:r w:rsidR="00A8602D" w:rsidRPr="00A8602D">
        <w:rPr>
          <w:rFonts w:ascii="Arial" w:hAnsi="Arial" w:cs="Arial"/>
          <w:vertAlign w:val="superscript"/>
        </w:rPr>
        <w:t>2</w:t>
      </w:r>
      <w:r w:rsidR="00A8602D">
        <w:rPr>
          <w:rFonts w:ascii="Arial" w:hAnsi="Arial" w:cs="Arial"/>
        </w:rPr>
        <w:t xml:space="preserve"> verbleiben heute lediglich 838 km</w:t>
      </w:r>
      <w:r w:rsidR="00A8602D" w:rsidRPr="00A8602D">
        <w:rPr>
          <w:rFonts w:ascii="Arial" w:hAnsi="Arial" w:cs="Arial"/>
          <w:vertAlign w:val="superscript"/>
        </w:rPr>
        <w:t>2</w:t>
      </w:r>
      <w:r w:rsidR="00DF05F9" w:rsidRPr="00DF05F9">
        <w:rPr>
          <w:rFonts w:ascii="Arial" w:hAnsi="Arial" w:cs="Arial"/>
        </w:rPr>
        <w:t xml:space="preserve"> </w:t>
      </w:r>
      <w:sdt>
        <w:sdtPr>
          <w:rPr>
            <w:rFonts w:ascii="Arial" w:hAnsi="Arial" w:cs="Arial"/>
          </w:rPr>
          <w:alias w:val="To edit, see citavi.com/edit"/>
          <w:tag w:val="CitaviPlaceholder#1461a363-a154-4029-9ee8-e00c7bbd061d"/>
          <w:id w:val="-1466971577"/>
          <w:placeholder>
            <w:docPart w:val="DefaultPlaceholder_-1854013440"/>
          </w:placeholder>
        </w:sdtPr>
        <w:sdtEndPr>
          <w:rPr>
            <w:vertAlign w:val="superscript"/>
          </w:rPr>
        </w:sdtEndPr>
        <w:sdtContent>
          <w:r w:rsidR="00DF05F9" w:rsidRPr="00DF05F9">
            <w:rPr>
              <w:rFonts w:ascii="Arial" w:hAnsi="Arial" w:cs="Arial"/>
              <w:noProof/>
            </w:rPr>
            <w:fldChar w:fldCharType="begin"/>
          </w:r>
          <w:r w:rsidR="0092777B">
            <w:rPr>
              <w:rFonts w:ascii="Arial" w:hAnsi="Arial" w:cs="Arial"/>
              <w:noProof/>
            </w:rPr>
            <w:instrText>ADDIN CitaviPlaceholder{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}</w:instrText>
          </w:r>
          <w:r w:rsidR="00DF05F9" w:rsidRPr="00DF05F9">
            <w:rPr>
              <w:rFonts w:ascii="Arial" w:hAnsi="Arial" w:cs="Arial"/>
              <w:noProof/>
            </w:rPr>
            <w:fldChar w:fldCharType="separate"/>
          </w:r>
          <w:r w:rsidR="00F922D1">
            <w:rPr>
              <w:rFonts w:ascii="Arial" w:hAnsi="Arial" w:cs="Arial"/>
              <w:noProof/>
            </w:rPr>
            <w:t>(Hartmann, 2012)</w:t>
          </w:r>
          <w:r w:rsidR="00DF05F9" w:rsidRPr="00DF05F9">
            <w:rPr>
              <w:rFonts w:ascii="Arial" w:hAnsi="Arial" w:cs="Arial"/>
              <w:noProof/>
            </w:rPr>
            <w:fldChar w:fldCharType="end"/>
          </w:r>
        </w:sdtContent>
      </w:sdt>
      <w:r w:rsidR="00DF05F9">
        <w:rPr>
          <w:rFonts w:ascii="Arial" w:hAnsi="Arial" w:cs="Arial"/>
        </w:rPr>
        <w:t>.</w:t>
      </w:r>
      <w:r w:rsidR="00F32042">
        <w:rPr>
          <w:rFonts w:ascii="Arial" w:hAnsi="Arial" w:cs="Arial"/>
        </w:rPr>
        <w:t xml:space="preserve"> Zusammen mit</w:t>
      </w:r>
      <w:r w:rsidR="00AA4056">
        <w:rPr>
          <w:rFonts w:ascii="Arial" w:hAnsi="Arial" w:cs="Arial"/>
        </w:rPr>
        <w:t xml:space="preserve"> </w:t>
      </w:r>
      <w:r w:rsidR="00F32042">
        <w:rPr>
          <w:rFonts w:ascii="Arial" w:hAnsi="Arial" w:cs="Arial"/>
        </w:rPr>
        <w:t>dem Flussnahen betreiben von Landwirtschaft</w:t>
      </w:r>
      <w:r w:rsidR="003D5CB9">
        <w:rPr>
          <w:rFonts w:ascii="Arial" w:hAnsi="Arial" w:cs="Arial"/>
        </w:rPr>
        <w:t xml:space="preserve"> und der generellen Bebauung des Umlandes</w:t>
      </w:r>
      <w:r w:rsidR="00F32042">
        <w:rPr>
          <w:rFonts w:ascii="Arial" w:hAnsi="Arial" w:cs="Arial"/>
        </w:rPr>
        <w:t>, durch welche</w:t>
      </w:r>
      <w:r w:rsidR="00AA4056">
        <w:rPr>
          <w:rFonts w:ascii="Arial" w:hAnsi="Arial" w:cs="Arial"/>
        </w:rPr>
        <w:t xml:space="preserve"> </w:t>
      </w:r>
      <w:r w:rsidR="00F32042">
        <w:rPr>
          <w:rFonts w:ascii="Arial" w:hAnsi="Arial" w:cs="Arial"/>
        </w:rPr>
        <w:t>das Land aufgrund von</w:t>
      </w:r>
      <w:r w:rsidR="00350ACB" w:rsidRPr="003D16E1">
        <w:rPr>
          <w:rFonts w:ascii="Arial" w:hAnsi="Arial" w:cs="Arial"/>
        </w:rPr>
        <w:t xml:space="preserve"> Verdichtung und Versieglung nichtmehr genügend Wasser aufnehmen</w:t>
      </w:r>
      <w:r w:rsidR="00F32042">
        <w:rPr>
          <w:rFonts w:ascii="Arial" w:hAnsi="Arial" w:cs="Arial"/>
        </w:rPr>
        <w:t xml:space="preserve"> kann</w:t>
      </w:r>
      <w:r w:rsidR="00350ACB" w:rsidRPr="003D16E1">
        <w:rPr>
          <w:rFonts w:ascii="Arial" w:hAnsi="Arial" w:cs="Arial"/>
        </w:rPr>
        <w:t xml:space="preserve">, </w:t>
      </w:r>
      <w:r w:rsidR="00F32042">
        <w:rPr>
          <w:rFonts w:ascii="Arial" w:hAnsi="Arial" w:cs="Arial"/>
        </w:rPr>
        <w:t>fließt</w:t>
      </w:r>
      <w:r w:rsidR="00350ACB" w:rsidRPr="003D16E1">
        <w:rPr>
          <w:rFonts w:ascii="Arial" w:hAnsi="Arial" w:cs="Arial"/>
        </w:rPr>
        <w:t xml:space="preserve"> Niederschlagwasser schneller zu großen Hochwasserwellen </w:t>
      </w:r>
      <w:r w:rsidR="00F32042">
        <w:rPr>
          <w:rFonts w:ascii="Arial" w:hAnsi="Arial" w:cs="Arial"/>
        </w:rPr>
        <w:t xml:space="preserve">zusammen </w:t>
      </w:r>
      <w:r w:rsidR="00350ACB" w:rsidRPr="003D16E1">
        <w:rPr>
          <w:rFonts w:ascii="Arial" w:hAnsi="Arial" w:cs="Arial"/>
        </w:rPr>
        <w:t xml:space="preserve">und </w:t>
      </w:r>
      <w:r w:rsidR="00F32042">
        <w:rPr>
          <w:rFonts w:ascii="Arial" w:hAnsi="Arial" w:cs="Arial"/>
        </w:rPr>
        <w:t xml:space="preserve">kann </w:t>
      </w:r>
      <w:r w:rsidR="00350ACB" w:rsidRPr="003D16E1">
        <w:rPr>
          <w:rFonts w:ascii="Arial" w:hAnsi="Arial" w:cs="Arial"/>
        </w:rPr>
        <w:t xml:space="preserve">am </w:t>
      </w:r>
      <w:r w:rsidR="00F32042" w:rsidRPr="003D16E1">
        <w:rPr>
          <w:rFonts w:ascii="Arial" w:hAnsi="Arial" w:cs="Arial"/>
        </w:rPr>
        <w:t>Ende</w:t>
      </w:r>
      <w:r w:rsidR="00350ACB" w:rsidRPr="003D16E1">
        <w:rPr>
          <w:rFonts w:ascii="Arial" w:hAnsi="Arial" w:cs="Arial"/>
        </w:rPr>
        <w:t xml:space="preserve"> in Form </w:t>
      </w:r>
      <w:r>
        <w:rPr>
          <w:rFonts w:ascii="Arial" w:hAnsi="Arial" w:cs="Arial"/>
        </w:rPr>
        <w:t>von Überflutungen</w:t>
      </w:r>
      <w:r w:rsidR="00350ACB" w:rsidRPr="003D16E1">
        <w:rPr>
          <w:rFonts w:ascii="Arial" w:hAnsi="Arial" w:cs="Arial"/>
        </w:rPr>
        <w:t xml:space="preserve"> hohe finanzielle Schäden anrichte</w:t>
      </w:r>
      <w:r w:rsidR="00A941EB">
        <w:rPr>
          <w:rFonts w:ascii="Arial" w:hAnsi="Arial" w:cs="Arial"/>
        </w:rPr>
        <w:t>n</w:t>
      </w:r>
      <w:r w:rsidR="00350ACB" w:rsidRPr="003D16E1">
        <w:rPr>
          <w:rFonts w:ascii="Arial" w:hAnsi="Arial" w:cs="Arial"/>
        </w:rPr>
        <w:t xml:space="preserve"> oder im schlimmsten Fall Menschenleben koste</w:t>
      </w:r>
      <w:r w:rsidR="00A941EB">
        <w:rPr>
          <w:rFonts w:ascii="Arial" w:hAnsi="Arial" w:cs="Arial"/>
        </w:rPr>
        <w:t>n</w:t>
      </w:r>
      <w:r w:rsidR="00A83521">
        <w:rPr>
          <w:rFonts w:ascii="Arial" w:hAnsi="Arial" w:cs="Arial"/>
        </w:rPr>
        <w:t xml:space="preserve"> </w:t>
      </w:r>
      <w:sdt>
        <w:sdtPr>
          <w:rPr>
            <w:rFonts w:ascii="Arial" w:hAnsi="Arial" w:cs="Arial"/>
          </w:rPr>
          <w:alias w:val="To edit, see citavi.com/edit"/>
          <w:tag w:val="CitaviPlaceholder#82711724-7fba-4afd-8961-effac3b1c0f6"/>
          <w:id w:val="898251346"/>
          <w:placeholder>
            <w:docPart w:val="DefaultPlaceholder_-1854013440"/>
          </w:placeholder>
        </w:sdtPr>
        <w:sdtEndPr/>
        <w:sdtContent>
          <w:r w:rsidR="00A83521">
            <w:rPr>
              <w:rFonts w:ascii="Arial" w:hAnsi="Arial" w:cs="Arial"/>
              <w:noProof/>
            </w:rPr>
            <w:fldChar w:fldCharType="begin"/>
          </w:r>
          <w:r w:rsidR="00C145DF">
            <w:rPr>
              <w:rFonts w:ascii="Arial" w:hAnsi="Arial" w:cs="Arial"/>
              <w:noProof/>
            </w:rPr>
            <w:instrText>ADDIN CitaviPlaceholder{eyIkaWQiOiIxIiwiRW50cmllcyI6W3siJGlkIjoiMiIsIklkIjoiNTc5MzY3NWMtYjgzNy00NmFlLWFjNDMtYTU0YzZlNTk5YmFiIiwiUmFuZ2VMZW5ndGgiOjEyLCJSZWZlcmVuY2VJZCI6IjNjMzdmNDQ5LTlmNjgtNDhkOC04MmI3LTc0MjI5YzYyMmU1MSIsIlJlZmVyZW5jZSI6eyIkaWQiOiIzIiwiQWJzdHJhY3RDb21wbGV4aXR5IjowLCJBYnN0cmFjdFNvdXJjZVRleHRGb3JtYXQiOjAsIkFjY2Vzc0RhdGUiOiIyNS4wOC4yMDIw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}</w:instrText>
          </w:r>
          <w:r w:rsidR="00A83521">
            <w:rPr>
              <w:rFonts w:ascii="Arial" w:hAnsi="Arial" w:cs="Arial"/>
              <w:noProof/>
            </w:rPr>
            <w:fldChar w:fldCharType="separate"/>
          </w:r>
          <w:r w:rsidR="00F922D1">
            <w:rPr>
              <w:rFonts w:ascii="Arial" w:hAnsi="Arial" w:cs="Arial"/>
              <w:noProof/>
            </w:rPr>
            <w:t>(BN, no date; Hess</w:t>
          </w:r>
          <w:r w:rsidR="00F922D1" w:rsidRPr="00F922D1">
            <w:rPr>
              <w:rFonts w:ascii="Arial" w:hAnsi="Arial" w:cs="Arial"/>
              <w:i/>
              <w:noProof/>
            </w:rPr>
            <w:t xml:space="preserve"> et al.</w:t>
          </w:r>
          <w:r w:rsidR="00F922D1" w:rsidRPr="00F922D1">
            <w:rPr>
              <w:rFonts w:ascii="Arial" w:hAnsi="Arial" w:cs="Arial"/>
              <w:noProof/>
            </w:rPr>
            <w:t>, 2010; McIntyre and Marshall, 2010; Zölch</w:t>
          </w:r>
          <w:r w:rsidR="00F922D1" w:rsidRPr="00F922D1">
            <w:rPr>
              <w:rFonts w:ascii="Arial" w:hAnsi="Arial" w:cs="Arial"/>
              <w:i/>
              <w:noProof/>
            </w:rPr>
            <w:t xml:space="preserve"> et al.</w:t>
          </w:r>
          <w:r w:rsidR="00F922D1" w:rsidRPr="00F922D1">
            <w:rPr>
              <w:rFonts w:ascii="Arial" w:hAnsi="Arial" w:cs="Arial"/>
              <w:noProof/>
            </w:rPr>
            <w:t>, 2017)</w:t>
          </w:r>
          <w:r w:rsidR="00A83521">
            <w:rPr>
              <w:rFonts w:ascii="Arial" w:hAnsi="Arial" w:cs="Arial"/>
              <w:noProof/>
            </w:rPr>
            <w:fldChar w:fldCharType="end"/>
          </w:r>
        </w:sdtContent>
      </w:sdt>
      <w:r w:rsidR="004E3B8A">
        <w:rPr>
          <w:rFonts w:ascii="Arial" w:hAnsi="Arial" w:cs="Arial"/>
        </w:rPr>
        <w:t xml:space="preserve">. </w:t>
      </w:r>
      <w:r w:rsidR="00350ACB" w:rsidRPr="003D16E1">
        <w:rPr>
          <w:rFonts w:ascii="Arial" w:hAnsi="Arial" w:cs="Arial"/>
        </w:rPr>
        <w:t>Doch es gibt nicht nur technische Lösungen für d</w:t>
      </w:r>
      <w:r w:rsidR="00D45EDD">
        <w:rPr>
          <w:rFonts w:ascii="Arial" w:hAnsi="Arial" w:cs="Arial"/>
        </w:rPr>
        <w:t>en Hochwasserschutz</w:t>
      </w:r>
      <w:r w:rsidR="00350ACB" w:rsidRPr="003D16E1">
        <w:rPr>
          <w:rFonts w:ascii="Arial" w:hAnsi="Arial" w:cs="Arial"/>
        </w:rPr>
        <w:t>,</w:t>
      </w:r>
      <w:r w:rsidR="00984656">
        <w:rPr>
          <w:rFonts w:ascii="Arial" w:hAnsi="Arial" w:cs="Arial"/>
        </w:rPr>
        <w:t xml:space="preserve"> </w:t>
      </w:r>
      <w:r w:rsidR="00350ACB" w:rsidRPr="003D16E1">
        <w:rPr>
          <w:rFonts w:ascii="Arial" w:hAnsi="Arial" w:cs="Arial"/>
        </w:rPr>
        <w:t xml:space="preserve">naturbasierte </w:t>
      </w:r>
      <w:r w:rsidR="00051BF1" w:rsidRPr="003D16E1">
        <w:rPr>
          <w:rFonts w:ascii="Arial" w:hAnsi="Arial" w:cs="Arial"/>
        </w:rPr>
        <w:t>Lösungen</w:t>
      </w:r>
      <w:r w:rsidR="00984656">
        <w:rPr>
          <w:rFonts w:ascii="Arial" w:hAnsi="Arial" w:cs="Arial"/>
        </w:rPr>
        <w:t>,</w:t>
      </w:r>
      <w:r w:rsidR="00051BF1" w:rsidRPr="003D16E1">
        <w:rPr>
          <w:rFonts w:ascii="Arial" w:hAnsi="Arial" w:cs="Arial"/>
        </w:rPr>
        <w:t xml:space="preserve"> </w:t>
      </w:r>
      <w:r w:rsidR="00984656">
        <w:rPr>
          <w:rFonts w:ascii="Arial" w:hAnsi="Arial" w:cs="Arial"/>
        </w:rPr>
        <w:t>welche</w:t>
      </w:r>
      <w:r w:rsidR="00D45EDD">
        <w:rPr>
          <w:rFonts w:ascii="Arial" w:hAnsi="Arial" w:cs="Arial"/>
        </w:rPr>
        <w:t xml:space="preserve"> das </w:t>
      </w:r>
      <w:r w:rsidR="00F922D1">
        <w:rPr>
          <w:rFonts w:ascii="Arial" w:hAnsi="Arial" w:cs="Arial"/>
        </w:rPr>
        <w:t>Hochwasserrisiko</w:t>
      </w:r>
      <w:r w:rsidR="00984AAB">
        <w:rPr>
          <w:rFonts w:ascii="Arial" w:hAnsi="Arial" w:cs="Arial"/>
        </w:rPr>
        <w:t xml:space="preserve"> mindern</w:t>
      </w:r>
      <w:r w:rsidR="00051BF1" w:rsidRPr="003D16E1">
        <w:rPr>
          <w:rFonts w:ascii="Arial" w:hAnsi="Arial" w:cs="Arial"/>
        </w:rPr>
        <w:t xml:space="preserve"> </w:t>
      </w:r>
      <w:r w:rsidR="002A1AC8">
        <w:rPr>
          <w:rFonts w:ascii="Arial" w:hAnsi="Arial" w:cs="Arial"/>
        </w:rPr>
        <w:t xml:space="preserve">und </w:t>
      </w:r>
      <w:r w:rsidR="00051BF1" w:rsidRPr="003D16E1">
        <w:rPr>
          <w:rFonts w:ascii="Arial" w:hAnsi="Arial" w:cs="Arial"/>
        </w:rPr>
        <w:t>zum Wasserrückhalt bei</w:t>
      </w:r>
      <w:r w:rsidR="00984656">
        <w:rPr>
          <w:rFonts w:ascii="Arial" w:hAnsi="Arial" w:cs="Arial"/>
        </w:rPr>
        <w:t xml:space="preserve">tragen, genießen mittlerweile immer mehr Aufmerksamkeit seitens Politik und Wissenschaft </w:t>
      </w:r>
      <w:sdt>
        <w:sdtPr>
          <w:rPr>
            <w:rFonts w:ascii="Arial" w:hAnsi="Arial" w:cs="Arial"/>
          </w:rPr>
          <w:alias w:val="To edit, see citavi.com/edit"/>
          <w:tag w:val="CitaviPlaceholder#e7b11906-62aa-48aa-ac3c-fbb87a14956f"/>
          <w:id w:val="-765303069"/>
          <w:placeholder>
            <w:docPart w:val="DefaultPlaceholder_-1854013440"/>
          </w:placeholder>
        </w:sdtPr>
        <w:sdtEndPr/>
        <w:sdtContent>
          <w:r w:rsidR="00984656">
            <w:rPr>
              <w:rFonts w:ascii="Arial" w:hAnsi="Arial" w:cs="Arial"/>
              <w:noProof/>
            </w:rPr>
            <w:fldChar w:fldCharType="begin"/>
          </w:r>
          <w:r w:rsidR="00C145DF">
            <w:rPr>
              <w:rFonts w:ascii="Arial" w:hAnsi="Arial" w:cs="Arial"/>
              <w:noProof/>
            </w:rPr>
            <w:instrText>ADDIN CitaviPlaceholder{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}</w:instrText>
          </w:r>
          <w:r w:rsidR="00984656">
            <w:rPr>
              <w:rFonts w:ascii="Arial" w:hAnsi="Arial" w:cs="Arial"/>
              <w:noProof/>
            </w:rPr>
            <w:fldChar w:fldCharType="separate"/>
          </w:r>
          <w:r w:rsidR="00F922D1">
            <w:rPr>
              <w:rFonts w:ascii="Arial" w:hAnsi="Arial" w:cs="Arial"/>
              <w:noProof/>
            </w:rPr>
            <w:t>(Collentine and Futter, 2018; Raymond</w:t>
          </w:r>
          <w:r w:rsidR="00F922D1" w:rsidRPr="00F922D1">
            <w:rPr>
              <w:rFonts w:ascii="Arial" w:hAnsi="Arial" w:cs="Arial"/>
              <w:i/>
              <w:noProof/>
            </w:rPr>
            <w:t xml:space="preserve"> et al.</w:t>
          </w:r>
          <w:r w:rsidR="00F922D1" w:rsidRPr="00F922D1">
            <w:rPr>
              <w:rFonts w:ascii="Arial" w:hAnsi="Arial" w:cs="Arial"/>
              <w:noProof/>
            </w:rPr>
            <w:t>, 2017)</w:t>
          </w:r>
          <w:r w:rsidR="00984656">
            <w:rPr>
              <w:rFonts w:ascii="Arial" w:hAnsi="Arial" w:cs="Arial"/>
              <w:noProof/>
            </w:rPr>
            <w:fldChar w:fldCharType="end"/>
          </w:r>
        </w:sdtContent>
      </w:sdt>
      <w:r w:rsidR="00984656">
        <w:rPr>
          <w:rFonts w:ascii="Arial" w:hAnsi="Arial" w:cs="Arial"/>
        </w:rPr>
        <w:t xml:space="preserve">. Von der Europäischen Kommission werden diese </w:t>
      </w:r>
      <w:r w:rsidR="00A20350">
        <w:rPr>
          <w:rFonts w:ascii="Arial" w:hAnsi="Arial" w:cs="Arial"/>
        </w:rPr>
        <w:t>definiert</w:t>
      </w:r>
      <w:r w:rsidR="00984656">
        <w:rPr>
          <w:rFonts w:ascii="Arial" w:hAnsi="Arial" w:cs="Arial"/>
        </w:rPr>
        <w:t xml:space="preserve"> als</w:t>
      </w:r>
      <w:r w:rsidR="007A3960">
        <w:rPr>
          <w:rFonts w:ascii="Arial" w:hAnsi="Arial" w:cs="Arial"/>
        </w:rPr>
        <w:t xml:space="preserve"> </w:t>
      </w:r>
      <w:r w:rsidR="007A3960" w:rsidRPr="007A3960">
        <w:rPr>
          <w:rFonts w:ascii="Arial" w:hAnsi="Arial" w:cs="Arial"/>
        </w:rPr>
        <w:t>Handlungen, die von der Natur inspiriert, unterstützt oder kopiert werden</w:t>
      </w:r>
      <w:r w:rsidR="008C12B8">
        <w:rPr>
          <w:rFonts w:ascii="Arial" w:hAnsi="Arial" w:cs="Arial"/>
        </w:rPr>
        <w:t>,</w:t>
      </w:r>
      <w:r w:rsidR="007A3960">
        <w:rPr>
          <w:rFonts w:ascii="Arial" w:hAnsi="Arial" w:cs="Arial"/>
        </w:rPr>
        <w:t xml:space="preserve"> </w:t>
      </w:r>
      <w:r w:rsidR="00FF5366">
        <w:rPr>
          <w:rFonts w:ascii="Arial" w:hAnsi="Arial" w:cs="Arial"/>
        </w:rPr>
        <w:t>mit enormem Potential</w:t>
      </w:r>
      <w:r w:rsidR="007A3960">
        <w:rPr>
          <w:rFonts w:ascii="Arial" w:hAnsi="Arial" w:cs="Arial"/>
        </w:rPr>
        <w:t xml:space="preserve"> hinsichtlich Veränderungsresistenz und Energie-</w:t>
      </w:r>
      <w:r w:rsidR="00984AAB">
        <w:rPr>
          <w:rFonts w:ascii="Arial" w:hAnsi="Arial" w:cs="Arial"/>
        </w:rPr>
        <w:t xml:space="preserve">sowie </w:t>
      </w:r>
      <w:r w:rsidR="007A3960">
        <w:rPr>
          <w:rFonts w:ascii="Arial" w:hAnsi="Arial" w:cs="Arial"/>
        </w:rPr>
        <w:t>Ressourceneffizienz</w:t>
      </w:r>
      <w:r w:rsidR="00393B77">
        <w:rPr>
          <w:rFonts w:ascii="Arial" w:hAnsi="Arial" w:cs="Arial"/>
        </w:rPr>
        <w:t>.</w:t>
      </w:r>
      <w:r w:rsidR="007A3960">
        <w:rPr>
          <w:rFonts w:ascii="Arial" w:hAnsi="Arial" w:cs="Arial"/>
        </w:rPr>
        <w:t xml:space="preserve"> </w:t>
      </w:r>
      <w:r w:rsidR="00393B77">
        <w:rPr>
          <w:rFonts w:ascii="Arial" w:hAnsi="Arial" w:cs="Arial"/>
        </w:rPr>
        <w:t xml:space="preserve">Geplant ist es, mithilfe einer EU-Agenda für Forschung und Innovation zu naturbasierten Lösungen, der EU zu ermöglichen zur weltweit führenden Institution hinsichtlich der Forschung und Entwicklung von naturbasierten Lösungen zu aufzusteigen </w:t>
      </w:r>
      <w:sdt>
        <w:sdtPr>
          <w:rPr>
            <w:rFonts w:ascii="Arial" w:hAnsi="Arial" w:cs="Arial"/>
          </w:rPr>
          <w:alias w:val="To edit, see citavi.com/edit"/>
          <w:tag w:val="CitaviPlaceholder#e2a6bb68-9b63-4877-92bf-065ae5925df6"/>
          <w:id w:val="953909722"/>
          <w:placeholder>
            <w:docPart w:val="DefaultPlaceholder_-1854013440"/>
          </w:placeholder>
        </w:sdtPr>
        <w:sdtEndPr/>
        <w:sdtContent>
          <w:r w:rsidR="00393B77">
            <w:rPr>
              <w:rFonts w:ascii="Arial" w:hAnsi="Arial" w:cs="Arial"/>
              <w:noProof/>
            </w:rPr>
            <w:fldChar w:fldCharType="begin"/>
          </w:r>
          <w:r w:rsidR="00866156">
            <w:rPr>
              <w:rFonts w:ascii="Arial" w:hAnsi="Arial" w:cs="Arial"/>
              <w:noProof/>
            </w:rPr>
            <w:instrText>ADDIN CitaviPlaceholder{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}</w:instrText>
          </w:r>
          <w:r w:rsidR="00393B77">
            <w:rPr>
              <w:rFonts w:ascii="Arial" w:hAnsi="Arial" w:cs="Arial"/>
              <w:noProof/>
            </w:rPr>
            <w:fldChar w:fldCharType="separate"/>
          </w:r>
          <w:r w:rsidR="00F922D1">
            <w:rPr>
              <w:rFonts w:ascii="Arial" w:hAnsi="Arial" w:cs="Arial"/>
              <w:noProof/>
            </w:rPr>
            <w:t>(European Commission, 2015)</w:t>
          </w:r>
          <w:r w:rsidR="00393B77">
            <w:rPr>
              <w:rFonts w:ascii="Arial" w:hAnsi="Arial" w:cs="Arial"/>
              <w:noProof/>
            </w:rPr>
            <w:fldChar w:fldCharType="end"/>
          </w:r>
        </w:sdtContent>
      </w:sdt>
      <w:r w:rsidR="009E7895">
        <w:rPr>
          <w:rFonts w:ascii="Arial" w:hAnsi="Arial" w:cs="Arial"/>
        </w:rPr>
        <w:t>.</w:t>
      </w:r>
      <w:r w:rsidR="00AA386E">
        <w:rPr>
          <w:rFonts w:ascii="Arial" w:hAnsi="Arial" w:cs="Arial"/>
        </w:rPr>
        <w:t xml:space="preserve"> </w:t>
      </w:r>
      <w:r w:rsidR="00C53704">
        <w:rPr>
          <w:rFonts w:ascii="Arial" w:hAnsi="Arial" w:cs="Arial"/>
        </w:rPr>
        <w:t>Naturbasierte Lösungen</w:t>
      </w:r>
      <w:r w:rsidR="00AA386E">
        <w:rPr>
          <w:rFonts w:ascii="Arial" w:hAnsi="Arial" w:cs="Arial"/>
        </w:rPr>
        <w:t xml:space="preserve"> können </w:t>
      </w:r>
      <w:r w:rsidR="00C53704">
        <w:rPr>
          <w:rFonts w:ascii="Arial" w:hAnsi="Arial" w:cs="Arial"/>
        </w:rPr>
        <w:t xml:space="preserve">strukturelle Maßnahmen des </w:t>
      </w:r>
      <w:r w:rsidR="00AA386E">
        <w:rPr>
          <w:rFonts w:ascii="Arial" w:hAnsi="Arial" w:cs="Arial"/>
        </w:rPr>
        <w:t>Hochwasserschutz</w:t>
      </w:r>
      <w:r w:rsidR="00C53704">
        <w:rPr>
          <w:rFonts w:ascii="Arial" w:hAnsi="Arial" w:cs="Arial"/>
        </w:rPr>
        <w:t>es als Objektschutz</w:t>
      </w:r>
      <w:r w:rsidR="009B0F51">
        <w:rPr>
          <w:rFonts w:ascii="Arial" w:hAnsi="Arial" w:cs="Arial"/>
        </w:rPr>
        <w:t xml:space="preserve"> in urbanen Gebieten</w:t>
      </w:r>
      <w:r w:rsidR="00AA386E">
        <w:rPr>
          <w:rFonts w:ascii="Arial" w:hAnsi="Arial" w:cs="Arial"/>
        </w:rPr>
        <w:t xml:space="preserve"> nicht komplett ersetzen</w:t>
      </w:r>
      <w:r w:rsidR="00C53704">
        <w:rPr>
          <w:rFonts w:ascii="Arial" w:hAnsi="Arial" w:cs="Arial"/>
        </w:rPr>
        <w:t xml:space="preserve">, </w:t>
      </w:r>
      <w:r w:rsidR="000C38BC">
        <w:rPr>
          <w:rFonts w:ascii="Arial" w:hAnsi="Arial" w:cs="Arial"/>
        </w:rPr>
        <w:t xml:space="preserve">jedoch steigt die Signifikanz eines integrativen Hochwassermanagements zukünftig immer weiter an </w:t>
      </w:r>
      <w:sdt>
        <w:sdtPr>
          <w:rPr>
            <w:rFonts w:ascii="Arial" w:hAnsi="Arial" w:cs="Arial"/>
          </w:rPr>
          <w:alias w:val="To edit, see citavi.com/edit"/>
          <w:tag w:val="CitaviPlaceholder#0a602249-1976-4782-9bca-d99abb5040f7"/>
          <w:id w:val="-1860422143"/>
          <w:placeholder>
            <w:docPart w:val="DefaultPlaceholder_-1854013440"/>
          </w:placeholder>
        </w:sdtPr>
        <w:sdtEndPr/>
        <w:sdtContent>
          <w:r w:rsidR="000C38BC">
            <w:rPr>
              <w:rFonts w:ascii="Arial" w:hAnsi="Arial" w:cs="Arial"/>
              <w:noProof/>
            </w:rPr>
            <w:fldChar w:fldCharType="begin"/>
          </w:r>
          <w:r w:rsidR="00C145DF">
            <w:rPr>
              <w:rFonts w:ascii="Arial" w:hAnsi="Arial" w:cs="Arial"/>
              <w:noProof/>
            </w:rPr>
            <w:instrText>ADDIN CitaviPlaceholder{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}</w:instrText>
          </w:r>
          <w:r w:rsidR="000C38BC">
            <w:rPr>
              <w:rFonts w:ascii="Arial" w:hAnsi="Arial" w:cs="Arial"/>
              <w:noProof/>
            </w:rPr>
            <w:fldChar w:fldCharType="separate"/>
          </w:r>
          <w:r w:rsidR="00F922D1">
            <w:rPr>
              <w:rFonts w:ascii="Arial" w:hAnsi="Arial" w:cs="Arial"/>
              <w:noProof/>
            </w:rPr>
            <w:t>(Hauer</w:t>
          </w:r>
          <w:r w:rsidR="00F922D1" w:rsidRPr="00F922D1">
            <w:rPr>
              <w:rFonts w:ascii="Arial" w:hAnsi="Arial" w:cs="Arial"/>
              <w:i/>
              <w:noProof/>
            </w:rPr>
            <w:t xml:space="preserve"> et al.</w:t>
          </w:r>
          <w:r w:rsidR="00F922D1" w:rsidRPr="00F922D1">
            <w:rPr>
              <w:rFonts w:ascii="Arial" w:hAnsi="Arial" w:cs="Arial"/>
              <w:noProof/>
            </w:rPr>
            <w:t>, 2010; Kondolf, 2011)</w:t>
          </w:r>
          <w:r w:rsidR="000C38BC">
            <w:rPr>
              <w:rFonts w:ascii="Arial" w:hAnsi="Arial" w:cs="Arial"/>
              <w:noProof/>
            </w:rPr>
            <w:fldChar w:fldCharType="end"/>
          </w:r>
        </w:sdtContent>
      </w:sdt>
      <w:r w:rsidR="00C53704">
        <w:rPr>
          <w:rFonts w:ascii="Arial" w:hAnsi="Arial" w:cs="Arial"/>
        </w:rPr>
        <w:t>.</w:t>
      </w:r>
      <w:r w:rsidR="000C38BC">
        <w:rPr>
          <w:rFonts w:ascii="Arial" w:hAnsi="Arial" w:cs="Arial"/>
        </w:rPr>
        <w:t xml:space="preserve"> </w:t>
      </w:r>
      <w:r w:rsidR="007F572C">
        <w:rPr>
          <w:rFonts w:ascii="Arial" w:hAnsi="Arial" w:cs="Arial"/>
        </w:rPr>
        <w:t>Ein</w:t>
      </w:r>
      <w:r w:rsidR="00CF1135">
        <w:rPr>
          <w:rFonts w:ascii="Arial" w:hAnsi="Arial" w:cs="Arial"/>
        </w:rPr>
        <w:t xml:space="preserve"> wichtiger</w:t>
      </w:r>
      <w:r w:rsidR="008C70B9">
        <w:rPr>
          <w:rFonts w:ascii="Arial" w:hAnsi="Arial" w:cs="Arial"/>
        </w:rPr>
        <w:t xml:space="preserve"> </w:t>
      </w:r>
      <w:r w:rsidR="007655DA">
        <w:rPr>
          <w:rFonts w:ascii="Arial" w:hAnsi="Arial" w:cs="Arial"/>
        </w:rPr>
        <w:t>Aspekt</w:t>
      </w:r>
      <w:r w:rsidR="00CF1135">
        <w:rPr>
          <w:rFonts w:ascii="Arial" w:hAnsi="Arial" w:cs="Arial"/>
        </w:rPr>
        <w:t xml:space="preserve"> </w:t>
      </w:r>
      <w:r w:rsidR="007655DA">
        <w:rPr>
          <w:rFonts w:ascii="Arial" w:hAnsi="Arial" w:cs="Arial"/>
        </w:rPr>
        <w:t>im Zusammenhang mit</w:t>
      </w:r>
      <w:r w:rsidR="007F572C">
        <w:rPr>
          <w:rFonts w:ascii="Arial" w:hAnsi="Arial" w:cs="Arial"/>
        </w:rPr>
        <w:t xml:space="preserve"> naturbasierten Lösungen</w:t>
      </w:r>
      <w:r w:rsidR="00B956FF">
        <w:rPr>
          <w:rFonts w:ascii="Arial" w:hAnsi="Arial" w:cs="Arial"/>
        </w:rPr>
        <w:t xml:space="preserve"> für den Hochwasserschutz</w:t>
      </w:r>
      <w:r w:rsidR="00501C3E">
        <w:rPr>
          <w:rFonts w:ascii="Arial" w:hAnsi="Arial" w:cs="Arial"/>
        </w:rPr>
        <w:t xml:space="preserve"> </w:t>
      </w:r>
      <w:r w:rsidR="007554A9">
        <w:rPr>
          <w:rFonts w:ascii="Arial" w:hAnsi="Arial" w:cs="Arial"/>
        </w:rPr>
        <w:t xml:space="preserve">ist das </w:t>
      </w:r>
      <w:r w:rsidR="007F572C">
        <w:rPr>
          <w:rFonts w:ascii="Arial" w:hAnsi="Arial" w:cs="Arial"/>
        </w:rPr>
        <w:t xml:space="preserve">natürliche Hochwassermanagement </w:t>
      </w:r>
      <w:sdt>
        <w:sdtPr>
          <w:rPr>
            <w:rFonts w:ascii="Arial" w:hAnsi="Arial" w:cs="Arial"/>
          </w:rPr>
          <w:alias w:val="To edit, see citavi.com/edit"/>
          <w:tag w:val="CitaviPlaceholder#ac621875-4930-474f-b081-d6b154823ed8"/>
          <w:id w:val="2069218040"/>
          <w:placeholder>
            <w:docPart w:val="DefaultPlaceholder_-1854013440"/>
          </w:placeholder>
        </w:sdtPr>
        <w:sdtEndPr/>
        <w:sdtContent>
          <w:r w:rsidR="007F572C">
            <w:rPr>
              <w:rFonts w:ascii="Arial" w:hAnsi="Arial" w:cs="Arial"/>
              <w:noProof/>
            </w:rPr>
            <w:fldChar w:fldCharType="begin"/>
          </w:r>
          <w:r w:rsidR="00C145DF">
            <w:rPr>
              <w:rFonts w:ascii="Arial" w:hAnsi="Arial" w:cs="Arial"/>
              <w:noProof/>
            </w:rPr>
            <w:instrText>ADDIN CitaviPlaceholder{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}</w:instrText>
          </w:r>
          <w:r w:rsidR="007F572C">
            <w:rPr>
              <w:rFonts w:ascii="Arial" w:hAnsi="Arial" w:cs="Arial"/>
              <w:noProof/>
            </w:rPr>
            <w:fldChar w:fldCharType="separate"/>
          </w:r>
          <w:r w:rsidR="00F922D1">
            <w:rPr>
              <w:rFonts w:ascii="Arial" w:hAnsi="Arial" w:cs="Arial"/>
              <w:noProof/>
            </w:rPr>
            <w:t>(Short</w:t>
          </w:r>
          <w:r w:rsidR="00F922D1" w:rsidRPr="00F922D1">
            <w:rPr>
              <w:rFonts w:ascii="Arial" w:hAnsi="Arial" w:cs="Arial"/>
              <w:i/>
              <w:noProof/>
            </w:rPr>
            <w:t xml:space="preserve"> et al.</w:t>
          </w:r>
          <w:r w:rsidR="00F922D1" w:rsidRPr="00F922D1">
            <w:rPr>
              <w:rFonts w:ascii="Arial" w:hAnsi="Arial" w:cs="Arial"/>
              <w:noProof/>
            </w:rPr>
            <w:t>, 2019)</w:t>
          </w:r>
          <w:r w:rsidR="007F572C">
            <w:rPr>
              <w:rFonts w:ascii="Arial" w:hAnsi="Arial" w:cs="Arial"/>
              <w:noProof/>
            </w:rPr>
            <w:fldChar w:fldCharType="end"/>
          </w:r>
        </w:sdtContent>
      </w:sdt>
      <w:r w:rsidR="009E7895">
        <w:rPr>
          <w:rFonts w:ascii="Arial" w:hAnsi="Arial" w:cs="Arial"/>
        </w:rPr>
        <w:t>.</w:t>
      </w:r>
      <w:r w:rsidR="007E1FB9" w:rsidRPr="007E1FB9">
        <w:rPr>
          <w:rFonts w:ascii="Arial" w:hAnsi="Arial" w:cs="Arial"/>
        </w:rPr>
        <w:t xml:space="preserve"> Ziel ist es</w:t>
      </w:r>
      <w:r w:rsidR="007E1FB9">
        <w:rPr>
          <w:rFonts w:ascii="Arial" w:hAnsi="Arial" w:cs="Arial"/>
        </w:rPr>
        <w:t>,</w:t>
      </w:r>
      <w:r w:rsidR="007E1FB9" w:rsidRPr="007E1FB9">
        <w:rPr>
          <w:rFonts w:ascii="Arial" w:hAnsi="Arial" w:cs="Arial"/>
        </w:rPr>
        <w:t xml:space="preserve"> mit </w:t>
      </w:r>
      <w:r w:rsidR="00963500">
        <w:rPr>
          <w:rFonts w:ascii="Arial" w:hAnsi="Arial" w:cs="Arial"/>
        </w:rPr>
        <w:t xml:space="preserve">naturnahen </w:t>
      </w:r>
      <w:r w:rsidR="007E1FB9" w:rsidRPr="007E1FB9">
        <w:rPr>
          <w:rFonts w:ascii="Arial" w:hAnsi="Arial" w:cs="Arial"/>
        </w:rPr>
        <w:t>Maßnahmen</w:t>
      </w:r>
      <w:r w:rsidR="00963500">
        <w:rPr>
          <w:rFonts w:ascii="Arial" w:hAnsi="Arial" w:cs="Arial"/>
        </w:rPr>
        <w:t xml:space="preserve"> und dem Arbeiten mit natürlichen Prozessen </w:t>
      </w:r>
      <w:r w:rsidR="007E1FB9" w:rsidRPr="007E1FB9">
        <w:rPr>
          <w:rFonts w:ascii="Arial" w:hAnsi="Arial" w:cs="Arial"/>
        </w:rPr>
        <w:t xml:space="preserve">im Einzugsgebiet </w:t>
      </w:r>
      <w:r w:rsidR="002C6C18">
        <w:rPr>
          <w:rFonts w:ascii="Arial" w:hAnsi="Arial" w:cs="Arial"/>
        </w:rPr>
        <w:t>zur Verringerung des Oberflächenabflusses</w:t>
      </w:r>
      <w:r w:rsidR="007E1FB9">
        <w:rPr>
          <w:rFonts w:ascii="Arial" w:hAnsi="Arial" w:cs="Arial"/>
        </w:rPr>
        <w:t>,</w:t>
      </w:r>
      <w:r w:rsidR="007E1FB9" w:rsidRPr="007E1FB9">
        <w:rPr>
          <w:rFonts w:ascii="Arial" w:hAnsi="Arial" w:cs="Arial"/>
        </w:rPr>
        <w:t xml:space="preserve"> die Hochwasserspitzen zu verzögern und abzuschwächen</w:t>
      </w:r>
      <w:r w:rsidR="007E1FB9">
        <w:rPr>
          <w:rFonts w:ascii="Arial" w:hAnsi="Arial" w:cs="Arial"/>
        </w:rPr>
        <w:t xml:space="preserve"> </w:t>
      </w:r>
      <w:sdt>
        <w:sdtPr>
          <w:rPr>
            <w:rFonts w:ascii="Arial" w:hAnsi="Arial" w:cs="Arial"/>
          </w:rPr>
          <w:alias w:val="To edit, see citavi.com/edit"/>
          <w:tag w:val="CitaviPlaceholder#40701746-d9c3-47e7-b64e-4a3f1ce36b04"/>
          <w:id w:val="-2052518374"/>
          <w:placeholder>
            <w:docPart w:val="DefaultPlaceholder_-1854013440"/>
          </w:placeholder>
        </w:sdtPr>
        <w:sdtEndPr/>
        <w:sdtContent>
          <w:r w:rsidR="007E1FB9">
            <w:rPr>
              <w:rFonts w:ascii="Arial" w:hAnsi="Arial" w:cs="Arial"/>
              <w:noProof/>
            </w:rPr>
            <w:fldChar w:fldCharType="begin"/>
          </w:r>
          <w:r w:rsidR="00C145DF">
            <w:rPr>
              <w:rFonts w:ascii="Arial" w:hAnsi="Arial" w:cs="Arial"/>
              <w:noProof/>
            </w:rPr>
            <w:instrText>ADDIN CitaviPlaceholder{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}</w:instrText>
          </w:r>
          <w:r w:rsidR="007E1FB9">
            <w:rPr>
              <w:rFonts w:ascii="Arial" w:hAnsi="Arial" w:cs="Arial"/>
              <w:noProof/>
            </w:rPr>
            <w:fldChar w:fldCharType="separate"/>
          </w:r>
          <w:r w:rsidR="00F922D1">
            <w:rPr>
              <w:rFonts w:ascii="Arial" w:hAnsi="Arial" w:cs="Arial"/>
              <w:noProof/>
            </w:rPr>
            <w:t>(Janes</w:t>
          </w:r>
          <w:r w:rsidR="00F922D1" w:rsidRPr="00F922D1">
            <w:rPr>
              <w:rFonts w:ascii="Arial" w:hAnsi="Arial" w:cs="Arial"/>
              <w:i/>
              <w:noProof/>
            </w:rPr>
            <w:t xml:space="preserve"> et al.</w:t>
          </w:r>
          <w:r w:rsidR="00F922D1" w:rsidRPr="00F922D1">
            <w:rPr>
              <w:rFonts w:ascii="Arial" w:hAnsi="Arial" w:cs="Arial"/>
              <w:noProof/>
            </w:rPr>
            <w:t>, 2017; Lane, 2017; Thorne, 2014)</w:t>
          </w:r>
          <w:r w:rsidR="007E1FB9">
            <w:rPr>
              <w:rFonts w:ascii="Arial" w:hAnsi="Arial" w:cs="Arial"/>
              <w:noProof/>
            </w:rPr>
            <w:fldChar w:fldCharType="end"/>
          </w:r>
          <w:r w:rsidR="009E7895">
            <w:rPr>
              <w:rFonts w:ascii="Arial" w:hAnsi="Arial" w:cs="Arial"/>
              <w:noProof/>
            </w:rPr>
            <w:t>.</w:t>
          </w:r>
          <w:r w:rsidR="00EA7722" w:rsidRPr="00EA7722">
            <w:rPr>
              <w:rFonts w:ascii="Arial" w:hAnsi="Arial" w:cs="Arial"/>
              <w:noProof/>
            </w:rPr>
            <w:t xml:space="preserve"> </w:t>
          </w:r>
        </w:sdtContent>
      </w:sdt>
      <w:r w:rsidR="009B7471">
        <w:rPr>
          <w:rFonts w:ascii="Arial" w:hAnsi="Arial" w:cs="Arial"/>
        </w:rPr>
        <w:t>Es soll i</w:t>
      </w:r>
      <w:r w:rsidR="00EA7722" w:rsidRPr="00EA7722">
        <w:rPr>
          <w:rFonts w:ascii="Arial" w:hAnsi="Arial" w:cs="Arial"/>
        </w:rPr>
        <w:t>m Gegensatz</w:t>
      </w:r>
      <w:r w:rsidR="009B7471">
        <w:rPr>
          <w:rFonts w:ascii="Arial" w:hAnsi="Arial" w:cs="Arial"/>
        </w:rPr>
        <w:t xml:space="preserve"> </w:t>
      </w:r>
      <w:r w:rsidR="00EA7722" w:rsidRPr="00EA7722">
        <w:rPr>
          <w:rFonts w:ascii="Arial" w:hAnsi="Arial" w:cs="Arial"/>
        </w:rPr>
        <w:t xml:space="preserve">zu den heutzutage angewandten, </w:t>
      </w:r>
      <w:r w:rsidR="009B7471">
        <w:rPr>
          <w:rFonts w:ascii="Arial" w:hAnsi="Arial" w:cs="Arial"/>
        </w:rPr>
        <w:t xml:space="preserve">ausschließlich </w:t>
      </w:r>
      <w:r w:rsidR="00EA7722" w:rsidRPr="00EA7722">
        <w:rPr>
          <w:rFonts w:ascii="Arial" w:hAnsi="Arial" w:cs="Arial"/>
        </w:rPr>
        <w:t>technischen Hochwasserschutzmaßnahmen, welche meist nur ortsspezifisch zum direkten Schutz von Gemeinden oder sonstiger Infrastruktur</w:t>
      </w:r>
      <w:r w:rsidR="00572439">
        <w:rPr>
          <w:rFonts w:ascii="Arial" w:hAnsi="Arial" w:cs="Arial"/>
        </w:rPr>
        <w:t xml:space="preserve"> in Gewässernähe eingesetzt werden </w:t>
      </w:r>
      <w:sdt>
        <w:sdtPr>
          <w:rPr>
            <w:rFonts w:ascii="Arial" w:hAnsi="Arial" w:cs="Arial"/>
          </w:rPr>
          <w:alias w:val="To edit, see citavi.com/edit"/>
          <w:tag w:val="CitaviPlaceholder#dac837b9-5a6c-4845-9dc9-8acd1b8c102e"/>
          <w:id w:val="-1448617498"/>
          <w:placeholder>
            <w:docPart w:val="DefaultPlaceholder_-1854013440"/>
          </w:placeholder>
        </w:sdtPr>
        <w:sdtEndPr/>
        <w:sdtContent>
          <w:r w:rsidR="00572439">
            <w:rPr>
              <w:rFonts w:ascii="Arial" w:hAnsi="Arial" w:cs="Arial"/>
              <w:noProof/>
            </w:rPr>
            <w:fldChar w:fldCharType="begin"/>
          </w:r>
          <w:r w:rsidR="00C145DF">
            <w:rPr>
              <w:rFonts w:ascii="Arial" w:hAnsi="Arial" w:cs="Arial"/>
              <w:noProof/>
            </w:rPr>
            <w:instrText>ADDIN CitaviPlaceholder{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}</w:instrText>
          </w:r>
          <w:r w:rsidR="00572439">
            <w:rPr>
              <w:rFonts w:ascii="Arial" w:hAnsi="Arial" w:cs="Arial"/>
              <w:noProof/>
            </w:rPr>
            <w:fldChar w:fldCharType="separate"/>
          </w:r>
          <w:r w:rsidR="00F922D1">
            <w:rPr>
              <w:rFonts w:ascii="Arial" w:hAnsi="Arial" w:cs="Arial"/>
              <w:noProof/>
            </w:rPr>
            <w:t>(Patt and Gonsowski, 2011)</w:t>
          </w:r>
          <w:r w:rsidR="00572439">
            <w:rPr>
              <w:rFonts w:ascii="Arial" w:hAnsi="Arial" w:cs="Arial"/>
              <w:noProof/>
            </w:rPr>
            <w:fldChar w:fldCharType="end"/>
          </w:r>
        </w:sdtContent>
      </w:sdt>
      <w:r w:rsidR="00EA7722">
        <w:rPr>
          <w:rFonts w:ascii="Arial" w:hAnsi="Arial" w:cs="Arial"/>
        </w:rPr>
        <w:t>,</w:t>
      </w:r>
      <w:r w:rsidR="00EA7722" w:rsidRPr="00EA7722">
        <w:rPr>
          <w:rFonts w:ascii="Arial" w:hAnsi="Arial" w:cs="Arial"/>
        </w:rPr>
        <w:t xml:space="preserve"> ein großflächige</w:t>
      </w:r>
      <w:r w:rsidR="009B7471">
        <w:rPr>
          <w:rFonts w:ascii="Arial" w:hAnsi="Arial" w:cs="Arial"/>
        </w:rPr>
        <w:t>r</w:t>
      </w:r>
      <w:r w:rsidR="00EA7722" w:rsidRPr="00EA7722">
        <w:rPr>
          <w:rFonts w:ascii="Arial" w:hAnsi="Arial" w:cs="Arial"/>
        </w:rPr>
        <w:t xml:space="preserve">, </w:t>
      </w:r>
      <w:r w:rsidR="00487E5B">
        <w:rPr>
          <w:rFonts w:ascii="Arial" w:hAnsi="Arial" w:cs="Arial"/>
        </w:rPr>
        <w:t>resiliente</w:t>
      </w:r>
      <w:r w:rsidR="009B7471">
        <w:rPr>
          <w:rFonts w:ascii="Arial" w:hAnsi="Arial" w:cs="Arial"/>
        </w:rPr>
        <w:t>r</w:t>
      </w:r>
      <w:r w:rsidR="00EA7722" w:rsidRPr="00EA7722">
        <w:rPr>
          <w:rFonts w:ascii="Arial" w:hAnsi="Arial" w:cs="Arial"/>
        </w:rPr>
        <w:t xml:space="preserve"> Hochwasserschutz sicher</w:t>
      </w:r>
      <w:r w:rsidR="009B7471">
        <w:rPr>
          <w:rFonts w:ascii="Arial" w:hAnsi="Arial" w:cs="Arial"/>
        </w:rPr>
        <w:t>gestellt werden</w:t>
      </w:r>
      <w:r w:rsidR="00B956FF">
        <w:rPr>
          <w:rFonts w:ascii="Arial" w:hAnsi="Arial" w:cs="Arial"/>
        </w:rPr>
        <w:t xml:space="preserve"> </w:t>
      </w:r>
      <w:r w:rsidR="00B956FF">
        <w:rPr>
          <w:rFonts w:ascii="Arial" w:hAnsi="Arial" w:cs="Arial"/>
        </w:rPr>
        <w:lastRenderedPageBreak/>
        <w:t>welcher die Ursachen von Überschwemmungen</w:t>
      </w:r>
      <w:r w:rsidR="002D768E">
        <w:rPr>
          <w:rFonts w:ascii="Arial" w:hAnsi="Arial" w:cs="Arial"/>
        </w:rPr>
        <w:t xml:space="preserve"> direkt angeht</w:t>
      </w:r>
      <w:r w:rsidR="00F86CE2">
        <w:rPr>
          <w:rFonts w:ascii="Arial" w:hAnsi="Arial" w:cs="Arial"/>
        </w:rPr>
        <w:t xml:space="preserve"> und somit das </w:t>
      </w:r>
      <w:r w:rsidR="00C36220">
        <w:rPr>
          <w:rFonts w:ascii="Arial" w:hAnsi="Arial" w:cs="Arial"/>
        </w:rPr>
        <w:t>Ausmaß</w:t>
      </w:r>
      <w:r w:rsidR="00F86CE2">
        <w:rPr>
          <w:rFonts w:ascii="Arial" w:hAnsi="Arial" w:cs="Arial"/>
        </w:rPr>
        <w:t xml:space="preserve"> eines </w:t>
      </w:r>
      <w:r w:rsidR="00C36220">
        <w:rPr>
          <w:rFonts w:ascii="Arial" w:hAnsi="Arial" w:cs="Arial"/>
        </w:rPr>
        <w:t xml:space="preserve">möglichen </w:t>
      </w:r>
      <w:r w:rsidR="00F86CE2">
        <w:rPr>
          <w:rFonts w:ascii="Arial" w:hAnsi="Arial" w:cs="Arial"/>
        </w:rPr>
        <w:t>Hochwassers maßgeblich reduziert</w:t>
      </w:r>
      <w:r w:rsidR="00007E5D">
        <w:rPr>
          <w:rFonts w:ascii="Arial" w:hAnsi="Arial" w:cs="Arial"/>
        </w:rPr>
        <w:t xml:space="preserve"> oder dieses gänzlich verhindert</w:t>
      </w:r>
      <w:r w:rsidR="00B956FF">
        <w:rPr>
          <w:rFonts w:ascii="Arial" w:hAnsi="Arial" w:cs="Arial"/>
        </w:rPr>
        <w:t xml:space="preserve"> </w:t>
      </w:r>
      <w:sdt>
        <w:sdtPr>
          <w:rPr>
            <w:rFonts w:ascii="Arial" w:hAnsi="Arial" w:cs="Arial"/>
          </w:rPr>
          <w:alias w:val="To edit, see citavi.com/edit"/>
          <w:tag w:val="CitaviPlaceholder#8c477842-2551-4934-8fcb-d6d4c937c4f4"/>
          <w:id w:val="611023725"/>
          <w:placeholder>
            <w:docPart w:val="DefaultPlaceholder_-1854013440"/>
          </w:placeholder>
        </w:sdtPr>
        <w:sdtEndPr/>
        <w:sdtContent>
          <w:r w:rsidR="00EA7722">
            <w:rPr>
              <w:rFonts w:ascii="Arial" w:hAnsi="Arial" w:cs="Arial"/>
              <w:noProof/>
            </w:rPr>
            <w:fldChar w:fldCharType="begin"/>
          </w:r>
          <w:r w:rsidR="00C145DF">
            <w:rPr>
              <w:rFonts w:ascii="Arial" w:hAnsi="Arial" w:cs="Arial"/>
              <w:noProof/>
            </w:rPr>
            <w:instrText>ADDIN CitaviPlaceholder{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}</w:instrText>
          </w:r>
          <w:r w:rsidR="00EA7722">
            <w:rPr>
              <w:rFonts w:ascii="Arial" w:hAnsi="Arial" w:cs="Arial"/>
              <w:noProof/>
            </w:rPr>
            <w:fldChar w:fldCharType="separate"/>
          </w:r>
          <w:r w:rsidR="00F922D1">
            <w:rPr>
              <w:rFonts w:ascii="Arial" w:hAnsi="Arial" w:cs="Arial"/>
              <w:noProof/>
            </w:rPr>
            <w:t>(Iacob</w:t>
          </w:r>
          <w:r w:rsidR="00F922D1" w:rsidRPr="00F922D1">
            <w:rPr>
              <w:rFonts w:ascii="Arial" w:hAnsi="Arial" w:cs="Arial"/>
              <w:i/>
              <w:noProof/>
            </w:rPr>
            <w:t xml:space="preserve"> et al.</w:t>
          </w:r>
          <w:r w:rsidR="00F922D1" w:rsidRPr="00F922D1">
            <w:rPr>
              <w:rFonts w:ascii="Arial" w:hAnsi="Arial" w:cs="Arial"/>
              <w:noProof/>
            </w:rPr>
            <w:t>, 2014; Werritty, 2006)</w:t>
          </w:r>
          <w:r w:rsidR="00EA7722">
            <w:rPr>
              <w:rFonts w:ascii="Arial" w:hAnsi="Arial" w:cs="Arial"/>
              <w:noProof/>
            </w:rPr>
            <w:fldChar w:fldCharType="end"/>
          </w:r>
        </w:sdtContent>
      </w:sdt>
      <w:r w:rsidR="009E7895">
        <w:rPr>
          <w:rFonts w:ascii="Arial" w:hAnsi="Arial" w:cs="Arial"/>
        </w:rPr>
        <w:t>.</w:t>
      </w:r>
      <w:r w:rsidR="002C6C18" w:rsidRPr="002C6C18">
        <w:rPr>
          <w:rFonts w:ascii="Arial" w:hAnsi="Arial" w:cs="Arial"/>
        </w:rPr>
        <w:t xml:space="preserve"> Anwendungsbeispiele des natürlichen Hochwassermanagements sind unter anderem das Pflanzen von </w:t>
      </w:r>
      <w:r w:rsidR="00D8503F">
        <w:rPr>
          <w:rFonts w:ascii="Arial" w:hAnsi="Arial" w:cs="Arial"/>
        </w:rPr>
        <w:t>geeigneter Vegetation</w:t>
      </w:r>
      <w:r w:rsidR="00C36220">
        <w:rPr>
          <w:rFonts w:ascii="Arial" w:hAnsi="Arial" w:cs="Arial"/>
        </w:rPr>
        <w:t xml:space="preserve"> und</w:t>
      </w:r>
      <w:r w:rsidR="00A33BF0">
        <w:rPr>
          <w:rFonts w:ascii="Arial" w:hAnsi="Arial" w:cs="Arial"/>
        </w:rPr>
        <w:t xml:space="preserve"> das</w:t>
      </w:r>
      <w:r w:rsidR="002C6C18" w:rsidRPr="002C6C18">
        <w:rPr>
          <w:rFonts w:ascii="Arial" w:hAnsi="Arial" w:cs="Arial"/>
        </w:rPr>
        <w:t xml:space="preserve"> </w:t>
      </w:r>
      <w:r w:rsidR="00A33BF0">
        <w:rPr>
          <w:rFonts w:ascii="Arial" w:hAnsi="Arial" w:cs="Arial"/>
        </w:rPr>
        <w:t>A</w:t>
      </w:r>
      <w:r w:rsidR="002C6C18" w:rsidRPr="002C6C18">
        <w:rPr>
          <w:rFonts w:ascii="Arial" w:hAnsi="Arial" w:cs="Arial"/>
        </w:rPr>
        <w:t xml:space="preserve">nlegen von </w:t>
      </w:r>
      <w:r w:rsidR="008876A0">
        <w:rPr>
          <w:rFonts w:ascii="Arial" w:hAnsi="Arial" w:cs="Arial"/>
        </w:rPr>
        <w:t>Feuchtgebieten und Teichen</w:t>
      </w:r>
      <w:r w:rsidR="002C6C18" w:rsidRPr="002C6C18">
        <w:rPr>
          <w:rFonts w:ascii="Arial" w:hAnsi="Arial" w:cs="Arial"/>
        </w:rPr>
        <w:t xml:space="preserve"> </w:t>
      </w:r>
      <w:sdt>
        <w:sdtPr>
          <w:rPr>
            <w:rFonts w:ascii="Arial" w:hAnsi="Arial" w:cs="Arial"/>
          </w:rPr>
          <w:alias w:val="To edit, see citavi.com/edit"/>
          <w:tag w:val="CitaviPlaceholder#ca821ed7-5287-4a59-9df4-c9f434b6226e"/>
          <w:id w:val="1192950806"/>
          <w:placeholder>
            <w:docPart w:val="DefaultPlaceholder_-1854013440"/>
          </w:placeholder>
        </w:sdtPr>
        <w:sdtEndPr/>
        <w:sdtContent>
          <w:r w:rsidR="002C6C18">
            <w:rPr>
              <w:rFonts w:ascii="Arial" w:hAnsi="Arial" w:cs="Arial"/>
              <w:noProof/>
            </w:rPr>
            <w:fldChar w:fldCharType="begin"/>
          </w:r>
          <w:r w:rsidR="00C145DF">
            <w:rPr>
              <w:rFonts w:ascii="Arial" w:hAnsi="Arial" w:cs="Arial"/>
              <w:noProof/>
            </w:rPr>
            <w:instrText>ADDIN CitaviPlaceholder{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}</w:instrText>
          </w:r>
          <w:r w:rsidR="002C6C18">
            <w:rPr>
              <w:rFonts w:ascii="Arial" w:hAnsi="Arial" w:cs="Arial"/>
              <w:noProof/>
            </w:rPr>
            <w:fldChar w:fldCharType="separate"/>
          </w:r>
          <w:r w:rsidR="00F922D1">
            <w:rPr>
              <w:rFonts w:ascii="Arial" w:hAnsi="Arial" w:cs="Arial"/>
              <w:noProof/>
            </w:rPr>
            <w:t>(Dixon</w:t>
          </w:r>
          <w:r w:rsidR="00F922D1" w:rsidRPr="00F922D1">
            <w:rPr>
              <w:rFonts w:ascii="Arial" w:hAnsi="Arial" w:cs="Arial"/>
              <w:i/>
              <w:noProof/>
            </w:rPr>
            <w:t xml:space="preserve"> et al.</w:t>
          </w:r>
          <w:r w:rsidR="00F922D1" w:rsidRPr="00F922D1">
            <w:rPr>
              <w:rFonts w:ascii="Arial" w:hAnsi="Arial" w:cs="Arial"/>
              <w:noProof/>
            </w:rPr>
            <w:t>, 2016; Waylen</w:t>
          </w:r>
          <w:r w:rsidR="00F922D1" w:rsidRPr="00F922D1">
            <w:rPr>
              <w:rFonts w:ascii="Arial" w:hAnsi="Arial" w:cs="Arial"/>
              <w:i/>
              <w:noProof/>
            </w:rPr>
            <w:t xml:space="preserve"> et al.</w:t>
          </w:r>
          <w:r w:rsidR="00F922D1" w:rsidRPr="00F922D1">
            <w:rPr>
              <w:rFonts w:ascii="Arial" w:hAnsi="Arial" w:cs="Arial"/>
              <w:noProof/>
            </w:rPr>
            <w:t>, 2018)</w:t>
          </w:r>
          <w:r w:rsidR="002C6C18">
            <w:rPr>
              <w:rFonts w:ascii="Arial" w:hAnsi="Arial" w:cs="Arial"/>
              <w:noProof/>
            </w:rPr>
            <w:fldChar w:fldCharType="end"/>
          </w:r>
        </w:sdtContent>
      </w:sdt>
      <w:r w:rsidR="009E7895">
        <w:rPr>
          <w:rFonts w:ascii="Arial" w:hAnsi="Arial" w:cs="Arial"/>
        </w:rPr>
        <w:t>.</w:t>
      </w:r>
      <w:r w:rsidR="00C36220">
        <w:rPr>
          <w:rFonts w:ascii="Arial" w:hAnsi="Arial" w:cs="Arial"/>
        </w:rPr>
        <w:t xml:space="preserve"> Ein weiterer Ansatz wird durch die Idee beschrieben, den Flüssen wieder mehr Raum zu geben</w:t>
      </w:r>
      <w:r w:rsidR="009520CD">
        <w:rPr>
          <w:rFonts w:ascii="Arial" w:hAnsi="Arial" w:cs="Arial"/>
        </w:rPr>
        <w:t xml:space="preserve"> durch die Freihaltung von Überschwemmungsflächen</w:t>
      </w:r>
      <w:r w:rsidR="00A310EC">
        <w:rPr>
          <w:rFonts w:ascii="Arial" w:hAnsi="Arial" w:cs="Arial"/>
        </w:rPr>
        <w:t>, Flussaufweitungen</w:t>
      </w:r>
      <w:r w:rsidR="009520CD">
        <w:rPr>
          <w:rFonts w:ascii="Arial" w:hAnsi="Arial" w:cs="Arial"/>
        </w:rPr>
        <w:t xml:space="preserve"> und der Risikominderung mittels Beschränkungen der Landnutzung in „Risikogebiete</w:t>
      </w:r>
      <w:r w:rsidR="00A310EC">
        <w:rPr>
          <w:rFonts w:ascii="Arial" w:hAnsi="Arial" w:cs="Arial"/>
        </w:rPr>
        <w:t>n</w:t>
      </w:r>
      <w:r w:rsidR="009520CD">
        <w:rPr>
          <w:rFonts w:ascii="Arial" w:hAnsi="Arial" w:cs="Arial"/>
        </w:rPr>
        <w:t>“</w:t>
      </w:r>
      <w:r w:rsidR="00C36220">
        <w:rPr>
          <w:rFonts w:ascii="Arial" w:hAnsi="Arial" w:cs="Arial"/>
        </w:rPr>
        <w:t xml:space="preserve"> </w:t>
      </w:r>
      <w:sdt>
        <w:sdtPr>
          <w:rPr>
            <w:rFonts w:ascii="Arial" w:hAnsi="Arial" w:cs="Arial"/>
          </w:rPr>
          <w:alias w:val="To edit, see citavi.com/edit"/>
          <w:tag w:val="CitaviPlaceholder#986f87fc-984b-42c7-9d95-c2c2318cf336"/>
          <w:id w:val="1413824039"/>
          <w:placeholder>
            <w:docPart w:val="DefaultPlaceholder_-1854013440"/>
          </w:placeholder>
        </w:sdtPr>
        <w:sdtEndPr/>
        <w:sdtContent>
          <w:r w:rsidR="00C36220">
            <w:rPr>
              <w:rFonts w:ascii="Arial" w:hAnsi="Arial" w:cs="Arial"/>
              <w:noProof/>
            </w:rPr>
            <w:fldChar w:fldCharType="begin"/>
          </w:r>
          <w:r w:rsidR="00C145DF">
            <w:rPr>
              <w:rFonts w:ascii="Arial" w:hAnsi="Arial" w:cs="Arial"/>
              <w:noProof/>
            </w:rPr>
            <w:instrText>ADDIN CitaviPlaceholder{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}</w:instrText>
          </w:r>
          <w:r w:rsidR="00C36220">
            <w:rPr>
              <w:rFonts w:ascii="Arial" w:hAnsi="Arial" w:cs="Arial"/>
              <w:noProof/>
            </w:rPr>
            <w:fldChar w:fldCharType="separate"/>
          </w:r>
          <w:r w:rsidR="00A310EC">
            <w:rPr>
              <w:rFonts w:ascii="Arial" w:hAnsi="Arial" w:cs="Arial"/>
              <w:noProof/>
            </w:rPr>
            <w:t>(Aufleger, Gems and Klar, 2012; Köck and Maier, 2015; Lavers and Charlesworth, 2018)</w:t>
          </w:r>
          <w:r w:rsidR="00C36220">
            <w:rPr>
              <w:rFonts w:ascii="Arial" w:hAnsi="Arial" w:cs="Arial"/>
              <w:noProof/>
            </w:rPr>
            <w:fldChar w:fldCharType="end"/>
          </w:r>
        </w:sdtContent>
      </w:sdt>
      <w:r w:rsidR="00C36220">
        <w:rPr>
          <w:rFonts w:ascii="Arial" w:hAnsi="Arial" w:cs="Arial"/>
        </w:rPr>
        <w:t>.</w:t>
      </w:r>
      <w:r w:rsidR="00007E5D">
        <w:rPr>
          <w:rFonts w:ascii="Arial" w:hAnsi="Arial" w:cs="Arial"/>
        </w:rPr>
        <w:t xml:space="preserve"> In diesem Zusammenhang wird meist von Hochwasserrisikomanagement gesprochen, da es hier mehr um die Reduzierung des Hochwasserrisikos geht als um das Schützen vor einem  bereits eingetretenem Hochwasser </w:t>
      </w:r>
      <w:sdt>
        <w:sdtPr>
          <w:rPr>
            <w:rFonts w:ascii="Arial" w:hAnsi="Arial" w:cs="Arial"/>
          </w:rPr>
          <w:alias w:val="To edit, see citavi.com/edit"/>
          <w:tag w:val="CitaviPlaceholder#b12e0d1f-9c6f-4b49-9827-ac85c9d59f6c"/>
          <w:id w:val="-1988240943"/>
          <w:placeholder>
            <w:docPart w:val="DefaultPlaceholder_-1854013440"/>
          </w:placeholder>
        </w:sdtPr>
        <w:sdtEndPr/>
        <w:sdtContent>
          <w:r w:rsidR="00007E5D">
            <w:rPr>
              <w:rFonts w:ascii="Arial" w:hAnsi="Arial" w:cs="Arial"/>
              <w:noProof/>
            </w:rPr>
            <w:fldChar w:fldCharType="begin"/>
          </w:r>
          <w:r w:rsidR="00007E5D">
            <w:rPr>
              <w:rFonts w:ascii="Arial" w:hAnsi="Arial" w:cs="Arial"/>
              <w:noProof/>
            </w:rPr>
            <w:instrText>ADDIN CitaviPlaceholder{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}</w:instrText>
          </w:r>
          <w:r w:rsidR="00007E5D">
            <w:rPr>
              <w:rFonts w:ascii="Arial" w:hAnsi="Arial" w:cs="Arial"/>
              <w:noProof/>
            </w:rPr>
            <w:fldChar w:fldCharType="separate"/>
          </w:r>
          <w:r w:rsidR="00007E5D">
            <w:rPr>
              <w:rFonts w:ascii="Arial" w:hAnsi="Arial" w:cs="Arial"/>
              <w:noProof/>
            </w:rPr>
            <w:t>(Hartmann, 2012)</w:t>
          </w:r>
          <w:r w:rsidR="00007E5D">
            <w:rPr>
              <w:rFonts w:ascii="Arial" w:hAnsi="Arial" w:cs="Arial"/>
              <w:noProof/>
            </w:rPr>
            <w:fldChar w:fldCharType="end"/>
          </w:r>
        </w:sdtContent>
      </w:sdt>
      <w:r w:rsidR="00007E5D">
        <w:rPr>
          <w:rFonts w:ascii="Arial" w:hAnsi="Arial" w:cs="Arial"/>
        </w:rPr>
        <w:t>.</w:t>
      </w:r>
      <w:r w:rsidR="00C36220">
        <w:rPr>
          <w:rFonts w:ascii="Arial" w:hAnsi="Arial" w:cs="Arial"/>
        </w:rPr>
        <w:t xml:space="preserve"> </w:t>
      </w:r>
      <w:r w:rsidR="005D7330">
        <w:rPr>
          <w:rFonts w:ascii="Arial" w:hAnsi="Arial" w:cs="Arial"/>
        </w:rPr>
        <w:t>Der Gedanke hierbei ist, den Flüssen wieder mehr</w:t>
      </w:r>
      <w:r w:rsidR="00A310EC">
        <w:rPr>
          <w:rFonts w:ascii="Arial" w:hAnsi="Arial" w:cs="Arial"/>
        </w:rPr>
        <w:t xml:space="preserve"> von ihrem ursprünglich beanspruchten</w:t>
      </w:r>
      <w:r w:rsidR="005D7330">
        <w:rPr>
          <w:rFonts w:ascii="Arial" w:hAnsi="Arial" w:cs="Arial"/>
        </w:rPr>
        <w:t xml:space="preserve"> Platz zu geben und Sie, ebenso wie ihre natürlichen Auen, zu Renaturieren</w:t>
      </w:r>
      <w:r w:rsidR="006140BB">
        <w:rPr>
          <w:rFonts w:ascii="Arial" w:hAnsi="Arial" w:cs="Arial"/>
        </w:rPr>
        <w:t xml:space="preserve"> und somit den Hochwasserschutz in die Fläche auszubreiten </w:t>
      </w:r>
      <w:sdt>
        <w:sdtPr>
          <w:rPr>
            <w:rFonts w:ascii="Arial" w:hAnsi="Arial" w:cs="Arial"/>
          </w:rPr>
          <w:alias w:val="To edit, see citavi.com/edit"/>
          <w:tag w:val="CitaviPlaceholder#69b55d2b-ae2d-41df-87dc-9c5093aeaa91"/>
          <w:id w:val="-1901897990"/>
          <w:placeholder>
            <w:docPart w:val="DefaultPlaceholder_-1854013440"/>
          </w:placeholder>
        </w:sdtPr>
        <w:sdtEndPr/>
        <w:sdtContent>
          <w:r w:rsidR="006140BB">
            <w:rPr>
              <w:rFonts w:ascii="Arial" w:hAnsi="Arial" w:cs="Arial"/>
              <w:noProof/>
            </w:rPr>
            <w:fldChar w:fldCharType="begin"/>
          </w:r>
          <w:r w:rsidR="00C145DF">
            <w:rPr>
              <w:rFonts w:ascii="Arial" w:hAnsi="Arial" w:cs="Arial"/>
              <w:noProof/>
            </w:rPr>
            <w:instrText>ADDIN CitaviPlaceholder{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}</w:instrText>
          </w:r>
          <w:r w:rsidR="006140BB">
            <w:rPr>
              <w:rFonts w:ascii="Arial" w:hAnsi="Arial" w:cs="Arial"/>
              <w:noProof/>
            </w:rPr>
            <w:fldChar w:fldCharType="separate"/>
          </w:r>
          <w:r w:rsidR="009520CD">
            <w:rPr>
              <w:rFonts w:ascii="Arial" w:hAnsi="Arial" w:cs="Arial"/>
              <w:noProof/>
            </w:rPr>
            <w:t>(Biron</w:t>
          </w:r>
          <w:r w:rsidR="009520CD" w:rsidRPr="009520CD">
            <w:rPr>
              <w:rFonts w:ascii="Arial" w:hAnsi="Arial" w:cs="Arial"/>
              <w:i/>
              <w:noProof/>
            </w:rPr>
            <w:t xml:space="preserve"> et al.</w:t>
          </w:r>
          <w:r w:rsidR="009520CD" w:rsidRPr="009520CD">
            <w:rPr>
              <w:rFonts w:ascii="Arial" w:hAnsi="Arial" w:cs="Arial"/>
              <w:noProof/>
            </w:rPr>
            <w:t>, 2014; Fliervoet and van den Born, 2017; Hartmann, 2011)</w:t>
          </w:r>
          <w:r w:rsidR="006140BB">
            <w:rPr>
              <w:rFonts w:ascii="Arial" w:hAnsi="Arial" w:cs="Arial"/>
              <w:noProof/>
            </w:rPr>
            <w:fldChar w:fldCharType="end"/>
          </w:r>
        </w:sdtContent>
      </w:sdt>
      <w:r w:rsidR="006140BB">
        <w:rPr>
          <w:rFonts w:ascii="Arial" w:hAnsi="Arial" w:cs="Arial"/>
        </w:rPr>
        <w:t>. Neben</w:t>
      </w:r>
      <w:r w:rsidR="002D7690" w:rsidRPr="003D16E1">
        <w:rPr>
          <w:rFonts w:ascii="Arial" w:hAnsi="Arial" w:cs="Arial"/>
        </w:rPr>
        <w:t xml:space="preserve"> dem Hochwasserschutz</w:t>
      </w:r>
      <w:r w:rsidR="002D7690">
        <w:rPr>
          <w:rFonts w:ascii="Arial" w:hAnsi="Arial" w:cs="Arial"/>
        </w:rPr>
        <w:t xml:space="preserve"> existieren</w:t>
      </w:r>
      <w:r w:rsidR="002D7690" w:rsidRPr="003D16E1">
        <w:rPr>
          <w:rFonts w:ascii="Arial" w:hAnsi="Arial" w:cs="Arial"/>
        </w:rPr>
        <w:t xml:space="preserve"> </w:t>
      </w:r>
      <w:r w:rsidR="002D7690">
        <w:rPr>
          <w:rFonts w:ascii="Arial" w:hAnsi="Arial" w:cs="Arial"/>
        </w:rPr>
        <w:t>viele weitere</w:t>
      </w:r>
      <w:r w:rsidR="002D7690" w:rsidRPr="003D16E1">
        <w:rPr>
          <w:rFonts w:ascii="Arial" w:hAnsi="Arial" w:cs="Arial"/>
        </w:rPr>
        <w:t xml:space="preserve"> Vorteile</w:t>
      </w:r>
      <w:r w:rsidR="00B1733E">
        <w:rPr>
          <w:rFonts w:ascii="Arial" w:hAnsi="Arial" w:cs="Arial"/>
        </w:rPr>
        <w:t>,</w:t>
      </w:r>
      <w:r w:rsidR="00633069">
        <w:rPr>
          <w:rFonts w:ascii="Arial" w:hAnsi="Arial" w:cs="Arial"/>
        </w:rPr>
        <w:t xml:space="preserve"> </w:t>
      </w:r>
      <w:r w:rsidR="00B1733E">
        <w:rPr>
          <w:rFonts w:ascii="Arial" w:hAnsi="Arial" w:cs="Arial"/>
        </w:rPr>
        <w:t>welche</w:t>
      </w:r>
      <w:r w:rsidR="00A609EA">
        <w:rPr>
          <w:rFonts w:ascii="Arial" w:hAnsi="Arial" w:cs="Arial"/>
        </w:rPr>
        <w:t xml:space="preserve"> </w:t>
      </w:r>
      <w:r w:rsidR="00633069">
        <w:rPr>
          <w:rFonts w:ascii="Arial" w:hAnsi="Arial" w:cs="Arial"/>
        </w:rPr>
        <w:t>durch den Einsatz</w:t>
      </w:r>
      <w:r w:rsidR="002D7690" w:rsidRPr="003D16E1">
        <w:rPr>
          <w:rFonts w:ascii="Arial" w:hAnsi="Arial" w:cs="Arial"/>
        </w:rPr>
        <w:t xml:space="preserve"> </w:t>
      </w:r>
      <w:r w:rsidR="002D7690">
        <w:rPr>
          <w:rFonts w:ascii="Arial" w:hAnsi="Arial" w:cs="Arial"/>
        </w:rPr>
        <w:t>dieser Maßnahmen</w:t>
      </w:r>
      <w:r w:rsidR="00633069">
        <w:rPr>
          <w:rFonts w:ascii="Arial" w:hAnsi="Arial" w:cs="Arial"/>
        </w:rPr>
        <w:t xml:space="preserve"> zu erwarten sind.</w:t>
      </w:r>
      <w:r w:rsidR="002D7690">
        <w:rPr>
          <w:rFonts w:ascii="Arial" w:hAnsi="Arial" w:cs="Arial"/>
        </w:rPr>
        <w:t xml:space="preserve"> </w:t>
      </w:r>
      <w:r w:rsidR="00633069">
        <w:rPr>
          <w:rFonts w:ascii="Arial" w:hAnsi="Arial" w:cs="Arial"/>
        </w:rPr>
        <w:t>Beispiele sind unter anderem</w:t>
      </w:r>
      <w:r w:rsidR="00633069" w:rsidRPr="003D16E1">
        <w:rPr>
          <w:rFonts w:ascii="Arial" w:hAnsi="Arial" w:cs="Arial"/>
        </w:rPr>
        <w:t xml:space="preserve"> </w:t>
      </w:r>
      <w:r w:rsidR="00633069">
        <w:rPr>
          <w:rFonts w:ascii="Arial" w:hAnsi="Arial" w:cs="Arial"/>
        </w:rPr>
        <w:t xml:space="preserve">die </w:t>
      </w:r>
      <w:r w:rsidR="00633069" w:rsidRPr="003D16E1">
        <w:rPr>
          <w:rFonts w:ascii="Arial" w:hAnsi="Arial" w:cs="Arial"/>
        </w:rPr>
        <w:t>Förderung der biologischen Vielfalt</w:t>
      </w:r>
      <w:r w:rsidR="00633069">
        <w:rPr>
          <w:rFonts w:ascii="Arial" w:hAnsi="Arial" w:cs="Arial"/>
        </w:rPr>
        <w:t>, eine</w:t>
      </w:r>
      <w:r w:rsidR="00633069" w:rsidRPr="003D16E1">
        <w:rPr>
          <w:rFonts w:ascii="Arial" w:hAnsi="Arial" w:cs="Arial"/>
        </w:rPr>
        <w:t xml:space="preserve"> Verbesser</w:t>
      </w:r>
      <w:r w:rsidR="00633069">
        <w:rPr>
          <w:rFonts w:ascii="Arial" w:hAnsi="Arial" w:cs="Arial"/>
        </w:rPr>
        <w:t xml:space="preserve">te </w:t>
      </w:r>
      <w:r w:rsidR="00633069" w:rsidRPr="003D16E1">
        <w:rPr>
          <w:rFonts w:ascii="Arial" w:hAnsi="Arial" w:cs="Arial"/>
        </w:rPr>
        <w:t>Wasserqualität durch die Renaturierung von Flussauen und die Wiederanbindung saisonaler Bäche</w:t>
      </w:r>
      <w:r w:rsidR="00633069">
        <w:rPr>
          <w:rFonts w:ascii="Arial" w:hAnsi="Arial" w:cs="Arial"/>
        </w:rPr>
        <w:t xml:space="preserve"> und das Bereitstellen von neuen, natürlichen Lebensräumen</w:t>
      </w:r>
      <w:r w:rsidR="002D7690">
        <w:rPr>
          <w:rFonts w:ascii="Arial" w:hAnsi="Arial" w:cs="Arial"/>
        </w:rPr>
        <w:t xml:space="preserve">  </w:t>
      </w:r>
      <w:sdt>
        <w:sdtPr>
          <w:rPr>
            <w:rFonts w:ascii="Arial" w:hAnsi="Arial" w:cs="Arial"/>
          </w:rPr>
          <w:alias w:val="To edit, see citavi.com/edit"/>
          <w:tag w:val="CitaviPlaceholder#e447e7bf-3e0c-4e34-a951-27d7d98fce9a"/>
          <w:id w:val="-71206381"/>
          <w:placeholder>
            <w:docPart w:val="809F8A3190124533903360AB65D4A754"/>
          </w:placeholder>
        </w:sdtPr>
        <w:sdtEndPr/>
        <w:sdtContent>
          <w:r w:rsidR="002D7690">
            <w:rPr>
              <w:rFonts w:ascii="Arial" w:hAnsi="Arial" w:cs="Arial"/>
              <w:noProof/>
            </w:rPr>
            <w:fldChar w:fldCharType="begin"/>
          </w:r>
          <w:r w:rsidR="00C145DF">
            <w:rPr>
              <w:rFonts w:ascii="Arial" w:hAnsi="Arial" w:cs="Arial"/>
              <w:noProof/>
            </w:rPr>
            <w:instrText>ADDIN CitaviPlaceholder{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}</w:instrText>
          </w:r>
          <w:r w:rsidR="002D7690">
            <w:rPr>
              <w:rFonts w:ascii="Arial" w:hAnsi="Arial" w:cs="Arial"/>
              <w:noProof/>
            </w:rPr>
            <w:fldChar w:fldCharType="separate"/>
          </w:r>
          <w:r w:rsidR="00F922D1">
            <w:rPr>
              <w:rFonts w:ascii="Arial" w:hAnsi="Arial" w:cs="Arial"/>
              <w:noProof/>
            </w:rPr>
            <w:t>(Anthony M. Rossi</w:t>
          </w:r>
          <w:r w:rsidR="00F922D1" w:rsidRPr="00F922D1">
            <w:rPr>
              <w:rFonts w:ascii="Arial" w:hAnsi="Arial" w:cs="Arial"/>
              <w:i/>
              <w:noProof/>
            </w:rPr>
            <w:t xml:space="preserve"> et al.</w:t>
          </w:r>
          <w:r w:rsidR="00F922D1" w:rsidRPr="00F922D1">
            <w:rPr>
              <w:rFonts w:ascii="Arial" w:hAnsi="Arial" w:cs="Arial"/>
              <w:noProof/>
            </w:rPr>
            <w:t>, 2010; Gilvear, Spray and Casas-Mulet, 2013; Harmáčková, Lorencová and Vačkář, 2016; Hartmann, Slavíková and McCarthy, 2019)</w:t>
          </w:r>
          <w:r w:rsidR="002D7690">
            <w:rPr>
              <w:rFonts w:ascii="Arial" w:hAnsi="Arial" w:cs="Arial"/>
              <w:noProof/>
            </w:rPr>
            <w:fldChar w:fldCharType="end"/>
          </w:r>
        </w:sdtContent>
      </w:sdt>
      <w:r w:rsidR="002D7690" w:rsidRPr="003D16E1">
        <w:rPr>
          <w:rFonts w:ascii="Arial" w:hAnsi="Arial" w:cs="Arial"/>
        </w:rPr>
        <w:t>.</w:t>
      </w:r>
      <w:r w:rsidR="00F922D1">
        <w:rPr>
          <w:rFonts w:ascii="Arial" w:hAnsi="Arial" w:cs="Arial"/>
        </w:rPr>
        <w:t xml:space="preserve"> </w:t>
      </w:r>
      <w:r w:rsidR="00A609EA">
        <w:rPr>
          <w:rFonts w:ascii="Arial" w:hAnsi="Arial" w:cs="Arial"/>
        </w:rPr>
        <w:t>Trotz der vorhandenen Vorteile von naturbasierten Lösungen</w:t>
      </w:r>
      <w:r w:rsidR="00E41049">
        <w:rPr>
          <w:rFonts w:ascii="Arial" w:hAnsi="Arial" w:cs="Arial"/>
        </w:rPr>
        <w:t xml:space="preserve"> </w:t>
      </w:r>
      <w:r w:rsidR="00984656" w:rsidRPr="003D16E1">
        <w:rPr>
          <w:rFonts w:ascii="Arial" w:hAnsi="Arial" w:cs="Arial"/>
        </w:rPr>
        <w:t>machen</w:t>
      </w:r>
      <w:r w:rsidR="00E41049">
        <w:rPr>
          <w:rFonts w:ascii="Arial" w:hAnsi="Arial" w:cs="Arial"/>
        </w:rPr>
        <w:t xml:space="preserve"> diese</w:t>
      </w:r>
      <w:r w:rsidR="00984656" w:rsidRPr="003D16E1">
        <w:rPr>
          <w:rFonts w:ascii="Arial" w:hAnsi="Arial" w:cs="Arial"/>
        </w:rPr>
        <w:t xml:space="preserve"> bisher „</w:t>
      </w:r>
      <w:r w:rsidR="00984656" w:rsidRPr="003D16E1">
        <w:rPr>
          <w:rStyle w:val="tm5"/>
          <w:rFonts w:ascii="Arial" w:hAnsi="Arial" w:cs="Arial"/>
          <w:bdr w:val="none" w:sz="0" w:space="0" w:color="auto" w:frame="1"/>
          <w:shd w:val="clear" w:color="auto" w:fill="FFFFFF"/>
        </w:rPr>
        <w:t xml:space="preserve">nur neun Prozent der vorgeschlagenen Maßnahmen in Hochwasserrisiko-Managementplänen der Bundesländer aus“ </w:t>
      </w:r>
      <w:sdt>
        <w:sdtPr>
          <w:rPr>
            <w:rStyle w:val="tm5"/>
            <w:rFonts w:ascii="Arial" w:hAnsi="Arial" w:cs="Arial"/>
            <w:bdr w:val="none" w:sz="0" w:space="0" w:color="auto" w:frame="1"/>
            <w:shd w:val="clear" w:color="auto" w:fill="FFFFFF"/>
          </w:rPr>
          <w:alias w:val="To edit, see citavi.com/edit"/>
          <w:tag w:val="CitaviPlaceholder#52917ce6-f870-4b4e-8331-4534202f9feb"/>
          <w:id w:val="-2134624991"/>
          <w:placeholder>
            <w:docPart w:val="58F00ED6FB0C481E8D4A13047F8ED072"/>
          </w:placeholder>
        </w:sdtPr>
        <w:sdtEndPr>
          <w:rPr>
            <w:rStyle w:val="tm5"/>
          </w:rPr>
        </w:sdtEndPr>
        <w:sdtContent>
          <w:r w:rsidR="00984656" w:rsidRPr="003D16E1">
            <w:rPr>
              <w:rStyle w:val="tm5"/>
              <w:rFonts w:ascii="Arial" w:hAnsi="Arial" w:cs="Arial"/>
              <w:noProof/>
              <w:bdr w:val="none" w:sz="0" w:space="0" w:color="auto" w:frame="1"/>
              <w:shd w:val="clear" w:color="auto" w:fill="FFFFFF"/>
            </w:rPr>
            <w:fldChar w:fldCharType="begin"/>
          </w:r>
          <w:r w:rsidR="00984656">
            <w:rPr>
              <w:rStyle w:val="tm5"/>
              <w:rFonts w:ascii="Arial" w:hAnsi="Arial" w:cs="Arial"/>
              <w:noProof/>
              <w:bdr w:val="none" w:sz="0" w:space="0" w:color="auto" w:frame="1"/>
              <w:shd w:val="clear" w:color="auto" w:fill="FFFFFF"/>
            </w:rPr>
            <w:instrText>ADDIN CitaviPlaceholder{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}</w:instrText>
          </w:r>
          <w:r w:rsidR="00984656" w:rsidRPr="003D16E1">
            <w:rPr>
              <w:rStyle w:val="tm5"/>
              <w:rFonts w:ascii="Arial" w:hAnsi="Arial" w:cs="Arial"/>
              <w:noProof/>
              <w:bdr w:val="none" w:sz="0" w:space="0" w:color="auto" w:frame="1"/>
              <w:shd w:val="clear" w:color="auto" w:fill="FFFFFF"/>
            </w:rPr>
            <w:fldChar w:fldCharType="separate"/>
          </w:r>
          <w:r w:rsidR="00F922D1">
            <w:rPr>
              <w:rStyle w:val="tm5"/>
              <w:rFonts w:ascii="Arial" w:hAnsi="Arial" w:cs="Arial"/>
              <w:noProof/>
              <w:bdr w:val="none" w:sz="0" w:space="0" w:color="auto" w:frame="1"/>
              <w:shd w:val="clear" w:color="auto" w:fill="FFFFFF"/>
            </w:rPr>
            <w:t>(Brillinger</w:t>
          </w:r>
          <w:r w:rsidR="00F922D1" w:rsidRPr="00F922D1">
            <w:rPr>
              <w:rStyle w:val="tm5"/>
              <w:rFonts w:ascii="Arial" w:hAnsi="Arial" w:cs="Arial"/>
              <w:i/>
              <w:noProof/>
              <w:bdr w:val="none" w:sz="0" w:space="0" w:color="auto" w:frame="1"/>
              <w:shd w:val="clear" w:color="auto" w:fill="FFFFFF"/>
            </w:rPr>
            <w:t xml:space="preserve"> et al.</w:t>
          </w:r>
          <w:r w:rsidR="00F922D1" w:rsidRPr="00F922D1">
            <w:rPr>
              <w:rStyle w:val="tm5"/>
              <w:rFonts w:ascii="Arial" w:hAnsi="Arial" w:cs="Arial"/>
              <w:noProof/>
              <w:bdr w:val="none" w:sz="0" w:space="0" w:color="auto" w:frame="1"/>
              <w:shd w:val="clear" w:color="auto" w:fill="FFFFFF"/>
            </w:rPr>
            <w:t>, 2020)</w:t>
          </w:r>
          <w:r w:rsidR="00984656" w:rsidRPr="003D16E1">
            <w:rPr>
              <w:rStyle w:val="tm5"/>
              <w:rFonts w:ascii="Arial" w:hAnsi="Arial" w:cs="Arial"/>
              <w:noProof/>
              <w:bdr w:val="none" w:sz="0" w:space="0" w:color="auto" w:frame="1"/>
              <w:shd w:val="clear" w:color="auto" w:fill="FFFFFF"/>
            </w:rPr>
            <w:fldChar w:fldCharType="end"/>
          </w:r>
        </w:sdtContent>
      </w:sdt>
      <w:r w:rsidR="00984656">
        <w:rPr>
          <w:rFonts w:ascii="Arial" w:hAnsi="Arial" w:cs="Arial"/>
        </w:rPr>
        <w:t>.</w:t>
      </w:r>
      <w:r w:rsidR="00E41049">
        <w:rPr>
          <w:rFonts w:ascii="Arial" w:hAnsi="Arial" w:cs="Arial"/>
          <w:lang w:val="en-US"/>
        </w:rPr>
        <w:t xml:space="preserve"> </w:t>
      </w:r>
      <w:r w:rsidR="00984656" w:rsidRPr="003D16E1">
        <w:rPr>
          <w:rFonts w:ascii="Arial" w:hAnsi="Arial" w:cs="Arial"/>
        </w:rPr>
        <w:t>Laut einer Dokumentenanalyse von</w:t>
      </w:r>
      <w:r w:rsidR="00984656">
        <w:rPr>
          <w:rFonts w:ascii="Arial" w:hAnsi="Arial" w:cs="Arial"/>
        </w:rPr>
        <w:t xml:space="preserve"> </w:t>
      </w:r>
      <w:r w:rsidR="00984656" w:rsidRPr="003D16E1">
        <w:rPr>
          <w:rFonts w:ascii="Arial" w:hAnsi="Arial" w:cs="Arial"/>
        </w:rPr>
        <w:t>19</w:t>
      </w:r>
      <w:r w:rsidR="00984656">
        <w:rPr>
          <w:rFonts w:ascii="Arial" w:hAnsi="Arial" w:cs="Arial"/>
        </w:rPr>
        <w:t xml:space="preserve">  </w:t>
      </w:r>
      <w:r w:rsidR="00984656" w:rsidRPr="003D16E1">
        <w:rPr>
          <w:rFonts w:ascii="Arial" w:hAnsi="Arial" w:cs="Arial"/>
        </w:rPr>
        <w:t xml:space="preserve">Hochwasserrisikomanagementplänen der Bundesländer Hessen, Niedersachsen und </w:t>
      </w:r>
      <w:r w:rsidR="00984656" w:rsidRPr="00393A65">
        <w:rPr>
          <w:rFonts w:ascii="Arial" w:hAnsi="Arial" w:cs="Arial"/>
        </w:rPr>
        <w:t>Sachsen liegt der Hauptgrund für die Unterrepräsentation natur</w:t>
      </w:r>
      <w:r w:rsidR="00984656">
        <w:rPr>
          <w:rFonts w:ascii="Arial" w:hAnsi="Arial" w:cs="Arial"/>
        </w:rPr>
        <w:t>basierter</w:t>
      </w:r>
      <w:r w:rsidR="00984656" w:rsidRPr="00393A65">
        <w:rPr>
          <w:rFonts w:ascii="Arial" w:hAnsi="Arial" w:cs="Arial"/>
        </w:rPr>
        <w:t xml:space="preserve"> Lösungen darin, dass die Verantwortlichen </w:t>
      </w:r>
      <w:r w:rsidR="00984656">
        <w:rPr>
          <w:rFonts w:ascii="Arial" w:hAnsi="Arial" w:cs="Arial"/>
        </w:rPr>
        <w:t>diesen</w:t>
      </w:r>
      <w:r w:rsidR="00984656" w:rsidRPr="00393A65">
        <w:rPr>
          <w:rFonts w:ascii="Arial" w:hAnsi="Arial" w:cs="Arial"/>
        </w:rPr>
        <w:t xml:space="preserve"> in ihrer Wirksamkeit häufig nicht vertrauen und die </w:t>
      </w:r>
      <w:r w:rsidR="00984656">
        <w:rPr>
          <w:rFonts w:ascii="Arial" w:hAnsi="Arial" w:cs="Arial"/>
        </w:rPr>
        <w:t>entstehenden</w:t>
      </w:r>
      <w:r w:rsidR="00984656" w:rsidRPr="00393A65">
        <w:rPr>
          <w:rFonts w:ascii="Arial" w:hAnsi="Arial" w:cs="Arial"/>
        </w:rPr>
        <w:t xml:space="preserve"> Planungs- und Verwaltungskosten überschätzen</w:t>
      </w:r>
      <w:sdt>
        <w:sdtPr>
          <w:rPr>
            <w:rFonts w:ascii="Arial" w:hAnsi="Arial" w:cs="Arial"/>
          </w:rPr>
          <w:alias w:val="To edit, see citavi.com/edit"/>
          <w:tag w:val="CitaviPlaceholder#51d1828e-e037-4313-adb2-35942947ddba"/>
          <w:id w:val="1784530142"/>
          <w:placeholder>
            <w:docPart w:val="E2BCE4E60B3242EEA666705C26AB40D9"/>
          </w:placeholder>
        </w:sdtPr>
        <w:sdtEndPr/>
        <w:sdtContent>
          <w:r w:rsidR="00984656" w:rsidRPr="00393A65">
            <w:rPr>
              <w:rFonts w:ascii="Arial" w:hAnsi="Arial" w:cs="Arial"/>
              <w:noProof/>
            </w:rPr>
            <w:fldChar w:fldCharType="begin"/>
          </w:r>
          <w:r w:rsidR="00984656">
            <w:rPr>
              <w:rFonts w:ascii="Arial" w:hAnsi="Arial" w:cs="Arial"/>
              <w:noProof/>
            </w:rPr>
            <w:instrText>ADDIN CitaviPlaceholder{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}</w:instrText>
          </w:r>
          <w:r w:rsidR="00984656" w:rsidRPr="00393A65">
            <w:rPr>
              <w:rFonts w:ascii="Arial" w:hAnsi="Arial" w:cs="Arial"/>
              <w:noProof/>
            </w:rPr>
            <w:fldChar w:fldCharType="separate"/>
          </w:r>
          <w:r w:rsidR="00F922D1">
            <w:rPr>
              <w:rFonts w:ascii="Arial" w:hAnsi="Arial" w:cs="Arial"/>
              <w:noProof/>
            </w:rPr>
            <w:t>(Brillinger</w:t>
          </w:r>
          <w:r w:rsidR="00F922D1" w:rsidRPr="00F922D1">
            <w:rPr>
              <w:rFonts w:ascii="Arial" w:hAnsi="Arial" w:cs="Arial"/>
              <w:i/>
              <w:noProof/>
            </w:rPr>
            <w:t xml:space="preserve"> et al.</w:t>
          </w:r>
          <w:r w:rsidR="00F922D1" w:rsidRPr="00F922D1">
            <w:rPr>
              <w:rFonts w:ascii="Arial" w:hAnsi="Arial" w:cs="Arial"/>
              <w:noProof/>
            </w:rPr>
            <w:t>, 2020)</w:t>
          </w:r>
          <w:r w:rsidR="00984656" w:rsidRPr="00393A65">
            <w:rPr>
              <w:rFonts w:ascii="Arial" w:hAnsi="Arial" w:cs="Arial"/>
              <w:noProof/>
            </w:rPr>
            <w:fldChar w:fldCharType="end"/>
          </w:r>
        </w:sdtContent>
      </w:sdt>
      <w:r w:rsidR="00984656">
        <w:rPr>
          <w:rFonts w:ascii="Arial" w:hAnsi="Arial" w:cs="Arial"/>
        </w:rPr>
        <w:t>.</w:t>
      </w:r>
      <w:r w:rsidR="00F922D1">
        <w:rPr>
          <w:rFonts w:ascii="Arial" w:hAnsi="Arial" w:cs="Arial"/>
        </w:rPr>
        <w:t xml:space="preserve"> Für die erfolgreiche Umsetzung ist zusätzliche die Kooperation von Landbesitzern und Gemeinden im Einzugsgebiet von entscheidender Bedeutung, </w:t>
      </w:r>
      <w:r w:rsidR="00B2475F">
        <w:rPr>
          <w:rFonts w:ascii="Arial" w:hAnsi="Arial" w:cs="Arial"/>
        </w:rPr>
        <w:t xml:space="preserve">dessen ungeachtet </w:t>
      </w:r>
      <w:r w:rsidR="00F922D1">
        <w:rPr>
          <w:rFonts w:ascii="Arial" w:hAnsi="Arial" w:cs="Arial"/>
        </w:rPr>
        <w:t xml:space="preserve"> ergeben sich bisher für die Ausrichtung von Projekten dieser Art nur wenige Vorteile und es gibt zurzeit noch keine finanzielle Entschädigung für den eventuellen Verlust von Nutzflächen </w:t>
      </w:r>
      <w:sdt>
        <w:sdtPr>
          <w:rPr>
            <w:rFonts w:ascii="Arial" w:hAnsi="Arial" w:cs="Arial"/>
          </w:rPr>
          <w:alias w:val="To edit, see citavi.com/edit"/>
          <w:tag w:val="CitaviPlaceholder#8676b042-658a-4418-ba06-0c3859ce0be0"/>
          <w:id w:val="1061207620"/>
          <w:placeholder>
            <w:docPart w:val="8BAF4ECF46C541D1950F843F0E297560"/>
          </w:placeholder>
        </w:sdtPr>
        <w:sdtEndPr/>
        <w:sdtContent>
          <w:r w:rsidR="00F922D1">
            <w:rPr>
              <w:rFonts w:ascii="Arial" w:hAnsi="Arial" w:cs="Arial"/>
              <w:noProof/>
            </w:rPr>
            <w:fldChar w:fldCharType="begin"/>
          </w:r>
          <w:r w:rsidR="00C145DF">
            <w:rPr>
              <w:rFonts w:ascii="Arial" w:hAnsi="Arial" w:cs="Arial"/>
              <w:noProof/>
            </w:rPr>
            <w:instrText>ADDIN CitaviPlaceholder{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}</w:instrText>
          </w:r>
          <w:r w:rsidR="00F922D1">
            <w:rPr>
              <w:rFonts w:ascii="Arial" w:hAnsi="Arial" w:cs="Arial"/>
              <w:noProof/>
            </w:rPr>
            <w:fldChar w:fldCharType="separate"/>
          </w:r>
          <w:r w:rsidR="00F922D1">
            <w:rPr>
              <w:rFonts w:ascii="Arial" w:hAnsi="Arial" w:cs="Arial"/>
              <w:noProof/>
            </w:rPr>
            <w:t>(Howgate and Kenyon, 2009)</w:t>
          </w:r>
          <w:r w:rsidR="00F922D1">
            <w:rPr>
              <w:rFonts w:ascii="Arial" w:hAnsi="Arial" w:cs="Arial"/>
              <w:noProof/>
            </w:rPr>
            <w:fldChar w:fldCharType="end"/>
          </w:r>
        </w:sdtContent>
      </w:sdt>
      <w:r w:rsidR="00F922D1">
        <w:rPr>
          <w:rFonts w:ascii="Arial" w:hAnsi="Arial" w:cs="Arial"/>
        </w:rPr>
        <w:t xml:space="preserve">.  </w:t>
      </w:r>
      <w:r w:rsidR="00984656" w:rsidRPr="00393A65">
        <w:rPr>
          <w:rFonts w:ascii="Arial" w:hAnsi="Arial" w:cs="Arial"/>
        </w:rPr>
        <w:t>Im Hinblick auf die Zukunft wird die Thematik jedoch immer bedeut</w:t>
      </w:r>
      <w:r w:rsidR="00984656">
        <w:rPr>
          <w:rFonts w:ascii="Arial" w:hAnsi="Arial" w:cs="Arial"/>
        </w:rPr>
        <w:t>samer</w:t>
      </w:r>
      <w:r w:rsidR="00984656" w:rsidRPr="00393A65">
        <w:rPr>
          <w:rFonts w:ascii="Arial" w:hAnsi="Arial" w:cs="Arial"/>
        </w:rPr>
        <w:t xml:space="preserve">, </w:t>
      </w:r>
      <w:r w:rsidR="00E41049">
        <w:rPr>
          <w:rFonts w:ascii="Arial" w:hAnsi="Arial" w:cs="Arial"/>
        </w:rPr>
        <w:t xml:space="preserve">durch den Klimawandel werden mit der Zeit steigende Abflussmengen der Flüsse erwartet wodurch das Risiko sowie Ausmaß eines </w:t>
      </w:r>
      <w:r w:rsidR="00963500">
        <w:rPr>
          <w:rFonts w:ascii="Arial" w:hAnsi="Arial" w:cs="Arial"/>
        </w:rPr>
        <w:t>potenziellen</w:t>
      </w:r>
      <w:r w:rsidR="00E41049">
        <w:rPr>
          <w:rFonts w:ascii="Arial" w:hAnsi="Arial" w:cs="Arial"/>
        </w:rPr>
        <w:t xml:space="preserve"> Hochwassers stetig steigt.</w:t>
      </w:r>
      <w:r w:rsidR="00984656">
        <w:rPr>
          <w:rFonts w:ascii="Arial" w:hAnsi="Arial" w:cs="Arial"/>
        </w:rPr>
        <w:t xml:space="preserve"> </w:t>
      </w:r>
      <w:sdt>
        <w:sdtPr>
          <w:rPr>
            <w:rFonts w:ascii="Arial" w:hAnsi="Arial" w:cs="Arial"/>
          </w:rPr>
          <w:alias w:val="To edit, see citavi.com/edit"/>
          <w:tag w:val="CitaviPlaceholder#4004361a-d7a0-4b17-860b-e9023eed25bd"/>
          <w:id w:val="-732620655"/>
          <w:placeholder>
            <w:docPart w:val="E2BCE4E60B3242EEA666705C26AB40D9"/>
          </w:placeholder>
        </w:sdtPr>
        <w:sdtEndPr/>
        <w:sdtContent>
          <w:r w:rsidR="00984656">
            <w:rPr>
              <w:rFonts w:ascii="Arial" w:hAnsi="Arial" w:cs="Arial"/>
              <w:noProof/>
            </w:rPr>
            <w:fldChar w:fldCharType="begin"/>
          </w:r>
          <w:r w:rsidR="00C145DF">
            <w:rPr>
              <w:rFonts w:ascii="Arial" w:hAnsi="Arial" w:cs="Arial"/>
              <w:noProof/>
            </w:rPr>
            <w:instrText>ADDIN CitaviPlaceholder{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}</w:instrText>
          </w:r>
          <w:r w:rsidR="00984656">
            <w:rPr>
              <w:rFonts w:ascii="Arial" w:hAnsi="Arial" w:cs="Arial"/>
              <w:noProof/>
            </w:rPr>
            <w:fldChar w:fldCharType="separate"/>
          </w:r>
          <w:r w:rsidR="00F922D1">
            <w:rPr>
              <w:rFonts w:ascii="Arial" w:hAnsi="Arial" w:cs="Arial"/>
              <w:noProof/>
            </w:rPr>
            <w:t>(HIRABAYASHI</w:t>
          </w:r>
          <w:r w:rsidR="00F922D1" w:rsidRPr="00F922D1">
            <w:rPr>
              <w:rFonts w:ascii="Arial" w:hAnsi="Arial" w:cs="Arial"/>
              <w:i/>
              <w:noProof/>
            </w:rPr>
            <w:t xml:space="preserve"> et al.</w:t>
          </w:r>
          <w:r w:rsidR="00F922D1" w:rsidRPr="00F922D1">
            <w:rPr>
              <w:rFonts w:ascii="Arial" w:hAnsi="Arial" w:cs="Arial"/>
              <w:noProof/>
            </w:rPr>
            <w:t>, 2008; Huang</w:t>
          </w:r>
          <w:r w:rsidR="00F922D1" w:rsidRPr="00F922D1">
            <w:rPr>
              <w:rFonts w:ascii="Arial" w:hAnsi="Arial" w:cs="Arial"/>
              <w:i/>
              <w:noProof/>
            </w:rPr>
            <w:t xml:space="preserve"> et al.</w:t>
          </w:r>
          <w:r w:rsidR="00F922D1" w:rsidRPr="00F922D1">
            <w:rPr>
              <w:rFonts w:ascii="Arial" w:hAnsi="Arial" w:cs="Arial"/>
              <w:noProof/>
            </w:rPr>
            <w:t>, 2020; Jongman, Ward and Aerts, 2012; Milly</w:t>
          </w:r>
          <w:r w:rsidR="00F922D1" w:rsidRPr="00F922D1">
            <w:rPr>
              <w:rFonts w:ascii="Arial" w:hAnsi="Arial" w:cs="Arial"/>
              <w:i/>
              <w:noProof/>
            </w:rPr>
            <w:t xml:space="preserve"> et al.</w:t>
          </w:r>
          <w:r w:rsidR="00F922D1" w:rsidRPr="00F922D1">
            <w:rPr>
              <w:rFonts w:ascii="Arial" w:hAnsi="Arial" w:cs="Arial"/>
              <w:noProof/>
            </w:rPr>
            <w:t>, 2002)</w:t>
          </w:r>
          <w:r w:rsidR="00984656">
            <w:rPr>
              <w:rFonts w:ascii="Arial" w:hAnsi="Arial" w:cs="Arial"/>
              <w:noProof/>
            </w:rPr>
            <w:fldChar w:fldCharType="end"/>
          </w:r>
        </w:sdtContent>
      </w:sdt>
      <w:r w:rsidR="00984656">
        <w:rPr>
          <w:rFonts w:ascii="Arial" w:hAnsi="Arial" w:cs="Arial"/>
        </w:rPr>
        <w:t>.</w:t>
      </w:r>
      <w:r w:rsidR="00984656" w:rsidRPr="00393A65">
        <w:rPr>
          <w:rFonts w:ascii="Arial" w:hAnsi="Arial" w:cs="Arial"/>
        </w:rPr>
        <w:t xml:space="preserve"> </w:t>
      </w:r>
      <w:r w:rsidR="00984656">
        <w:rPr>
          <w:rFonts w:ascii="Arial" w:hAnsi="Arial" w:cs="Arial"/>
        </w:rPr>
        <w:t xml:space="preserve">Es ist </w:t>
      </w:r>
      <w:r w:rsidR="002A1AC8">
        <w:rPr>
          <w:rFonts w:ascii="Arial" w:hAnsi="Arial" w:cs="Arial"/>
        </w:rPr>
        <w:t>nun also</w:t>
      </w:r>
      <w:r w:rsidR="00984656">
        <w:rPr>
          <w:rFonts w:ascii="Arial" w:hAnsi="Arial" w:cs="Arial"/>
        </w:rPr>
        <w:t xml:space="preserve"> </w:t>
      </w:r>
      <w:r w:rsidR="00E41049">
        <w:rPr>
          <w:rFonts w:ascii="Arial" w:hAnsi="Arial" w:cs="Arial"/>
        </w:rPr>
        <w:t>von Bedeutung</w:t>
      </w:r>
      <w:r w:rsidR="00984656">
        <w:rPr>
          <w:rFonts w:ascii="Arial" w:hAnsi="Arial" w:cs="Arial"/>
        </w:rPr>
        <w:t>, den Verantwortlichen und der Gesellschaft ein besseres Verständnis von dem Thema und dessen Wirksamkeit zu vermitteln</w:t>
      </w:r>
      <w:r w:rsidR="00311C48">
        <w:rPr>
          <w:rFonts w:ascii="Arial" w:hAnsi="Arial" w:cs="Arial"/>
        </w:rPr>
        <w:t xml:space="preserve"> und die mögliche Anwendung zu erleichtern</w:t>
      </w:r>
      <w:r w:rsidR="00984656">
        <w:rPr>
          <w:rFonts w:ascii="Arial" w:hAnsi="Arial" w:cs="Arial"/>
        </w:rPr>
        <w:t xml:space="preserve"> </w:t>
      </w:r>
      <w:sdt>
        <w:sdtPr>
          <w:rPr>
            <w:rFonts w:ascii="Arial" w:hAnsi="Arial" w:cs="Arial"/>
          </w:rPr>
          <w:alias w:val="To edit, see citavi.com/edit"/>
          <w:tag w:val="CitaviPlaceholder#6319f874-39cc-43e7-9807-c1275d3fbe7d"/>
          <w:id w:val="-1036201164"/>
          <w:placeholder>
            <w:docPart w:val="E2BCE4E60B3242EEA666705C26AB40D9"/>
          </w:placeholder>
        </w:sdtPr>
        <w:sdtEndPr/>
        <w:sdtContent>
          <w:r w:rsidR="00984656">
            <w:rPr>
              <w:rFonts w:ascii="Arial" w:hAnsi="Arial" w:cs="Arial"/>
              <w:noProof/>
            </w:rPr>
            <w:fldChar w:fldCharType="begin"/>
          </w:r>
          <w:r w:rsidR="00C145DF">
            <w:rPr>
              <w:rFonts w:ascii="Arial" w:hAnsi="Arial" w:cs="Arial"/>
              <w:noProof/>
            </w:rPr>
            <w:instrText>ADDIN CitaviPlaceholder{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}</w:instrText>
          </w:r>
          <w:r w:rsidR="00984656">
            <w:rPr>
              <w:rFonts w:ascii="Arial" w:hAnsi="Arial" w:cs="Arial"/>
              <w:noProof/>
            </w:rPr>
            <w:fldChar w:fldCharType="separate"/>
          </w:r>
          <w:r w:rsidR="00F922D1">
            <w:rPr>
              <w:rFonts w:ascii="Arial" w:hAnsi="Arial" w:cs="Arial"/>
              <w:noProof/>
            </w:rPr>
            <w:t>(Hankin</w:t>
          </w:r>
          <w:r w:rsidR="00F922D1" w:rsidRPr="00F922D1">
            <w:rPr>
              <w:rFonts w:ascii="Arial" w:hAnsi="Arial" w:cs="Arial"/>
              <w:i/>
              <w:noProof/>
            </w:rPr>
            <w:t xml:space="preserve"> et al.</w:t>
          </w:r>
          <w:r w:rsidR="00F922D1" w:rsidRPr="00F922D1">
            <w:rPr>
              <w:rFonts w:ascii="Arial" w:hAnsi="Arial" w:cs="Arial"/>
              <w:noProof/>
            </w:rPr>
            <w:t>, 2017; Naumann</w:t>
          </w:r>
          <w:r w:rsidR="00F922D1" w:rsidRPr="00F922D1">
            <w:rPr>
              <w:rFonts w:ascii="Arial" w:hAnsi="Arial" w:cs="Arial"/>
              <w:i/>
              <w:noProof/>
            </w:rPr>
            <w:t xml:space="preserve"> et al.</w:t>
          </w:r>
          <w:r w:rsidR="00F922D1" w:rsidRPr="00F922D1">
            <w:rPr>
              <w:rFonts w:ascii="Arial" w:hAnsi="Arial" w:cs="Arial"/>
              <w:noProof/>
            </w:rPr>
            <w:t>, 2015; Santoro</w:t>
          </w:r>
          <w:r w:rsidR="00F922D1" w:rsidRPr="00F922D1">
            <w:rPr>
              <w:rFonts w:ascii="Arial" w:hAnsi="Arial" w:cs="Arial"/>
              <w:i/>
              <w:noProof/>
            </w:rPr>
            <w:t xml:space="preserve"> et al.</w:t>
          </w:r>
          <w:r w:rsidR="00F922D1" w:rsidRPr="00F922D1">
            <w:rPr>
              <w:rFonts w:ascii="Arial" w:hAnsi="Arial" w:cs="Arial"/>
              <w:noProof/>
            </w:rPr>
            <w:t>, 2019)</w:t>
          </w:r>
          <w:r w:rsidR="00984656">
            <w:rPr>
              <w:rFonts w:ascii="Arial" w:hAnsi="Arial" w:cs="Arial"/>
              <w:noProof/>
            </w:rPr>
            <w:fldChar w:fldCharType="end"/>
          </w:r>
        </w:sdtContent>
      </w:sdt>
      <w:r w:rsidR="00984656">
        <w:rPr>
          <w:rFonts w:ascii="Arial" w:hAnsi="Arial" w:cs="Arial"/>
        </w:rPr>
        <w:t>.</w:t>
      </w:r>
      <w:r w:rsidR="00742299">
        <w:rPr>
          <w:rFonts w:ascii="Arial" w:hAnsi="Arial" w:cs="Arial"/>
        </w:rPr>
        <w:t xml:space="preserve"> </w:t>
      </w:r>
    </w:p>
    <w:p w:rsidR="00501C3E" w:rsidRDefault="00501C3E" w:rsidP="006A6D0A">
      <w:pPr>
        <w:spacing w:line="312" w:lineRule="auto"/>
        <w:rPr>
          <w:rFonts w:ascii="Arial" w:hAnsi="Arial" w:cs="Arial"/>
        </w:rPr>
      </w:pPr>
    </w:p>
    <w:p w:rsidR="00501C3E" w:rsidRDefault="00501C3E" w:rsidP="006A6D0A">
      <w:pPr>
        <w:spacing w:line="312" w:lineRule="auto"/>
        <w:rPr>
          <w:rFonts w:ascii="Arial" w:hAnsi="Arial" w:cs="Arial"/>
        </w:rPr>
      </w:pPr>
    </w:p>
    <w:p w:rsidR="00963500" w:rsidRPr="008876A0" w:rsidRDefault="00963500" w:rsidP="006A6D0A">
      <w:pPr>
        <w:spacing w:line="312" w:lineRule="auto"/>
        <w:rPr>
          <w:rFonts w:ascii="Arial" w:hAnsi="Arial" w:cs="Arial"/>
          <w:lang w:val="en-US"/>
        </w:rPr>
      </w:pPr>
    </w:p>
    <w:sdt>
      <w:sdtPr>
        <w:rPr>
          <w:rFonts w:asciiTheme="minorHAnsi" w:eastAsiaTheme="minorHAnsi" w:hAnsiTheme="minorHAnsi" w:cstheme="minorBidi"/>
          <w:color w:val="auto"/>
          <w:sz w:val="22"/>
          <w:szCs w:val="22"/>
        </w:rPr>
        <w:tag w:val="CitaviBibliography"/>
        <w:id w:val="-774550803"/>
        <w:placeholder>
          <w:docPart w:val="DefaultPlaceholder_-1854013440"/>
        </w:placeholder>
      </w:sdtPr>
      <w:sdtEndPr/>
      <w:sdtContent>
        <w:p w:rsidR="00A310EC" w:rsidRDefault="00350ACB" w:rsidP="00A310EC">
          <w:pPr>
            <w:pStyle w:val="CitaviBibliographyHeading"/>
          </w:pPr>
          <w:r w:rsidRPr="00963500">
            <w:fldChar w:fldCharType="begin"/>
          </w:r>
          <w:r w:rsidRPr="00963500">
            <w:rPr>
              <w:lang w:val="en-US"/>
            </w:rPr>
            <w:instrText>ADDIN CitaviBibliography</w:instrText>
          </w:r>
          <w:r w:rsidRPr="00963500">
            <w:fldChar w:fldCharType="separate"/>
          </w:r>
          <w:r w:rsidR="00A310EC">
            <w:t>Reference list</w:t>
          </w:r>
        </w:p>
        <w:p w:rsidR="00A310EC" w:rsidRDefault="00A310EC" w:rsidP="00A310EC">
          <w:pPr>
            <w:pStyle w:val="CitaviBibliographyEntry"/>
          </w:pPr>
          <w:bookmarkStart w:id="1" w:name="_CTVL00182a020bb774541b5aa4dc31c797d24c1"/>
          <w:r>
            <w:t>Acreman, M., Riddington, R. and Booker, D. (2003) ‘Hydrological Impacts of Floodplain Restoration: A Case Study of the River Cherwell, UK’,</w:t>
          </w:r>
          <w:bookmarkEnd w:id="1"/>
          <w:r>
            <w:t xml:space="preserve"> </w:t>
          </w:r>
          <w:r w:rsidRPr="00A310EC">
            <w:rPr>
              <w:i/>
            </w:rPr>
            <w:t>Hydrology and Earth System Sciences</w:t>
          </w:r>
          <w:r w:rsidRPr="00A310EC">
            <w:t>, 7. doi: 10.5194/hess-7-75-2003</w:t>
          </w:r>
        </w:p>
        <w:p w:rsidR="00A310EC" w:rsidRDefault="00A310EC" w:rsidP="00A310EC">
          <w:pPr>
            <w:pStyle w:val="CitaviBibliographyEntry"/>
          </w:pPr>
          <w:bookmarkStart w:id="2" w:name="_CTVL001df4258e2125e407c85dbb490e313cf39"/>
          <w:r>
            <w:t>Anthony M. Ross</w:t>
          </w:r>
          <w:bookmarkEnd w:id="2"/>
          <w:r>
            <w:t>i</w:t>
          </w:r>
          <w:r w:rsidRPr="00A310EC">
            <w:rPr>
              <w:i/>
            </w:rPr>
            <w:t xml:space="preserve"> et al.</w:t>
          </w:r>
          <w:r w:rsidRPr="00A310EC">
            <w:t xml:space="preserve"> (2010) ‘Pilot Study on the Effects of Partially Restored Riparian Plant Communities on Habitat Quality and Biodiversity along First-Order Tributaries of the Lower St. Johns River’, </w:t>
          </w:r>
          <w:r w:rsidRPr="00A310EC">
            <w:rPr>
              <w:i/>
            </w:rPr>
            <w:t>Journal of Water Resource and Protection</w:t>
          </w:r>
          <w:r w:rsidRPr="00A310EC">
            <w:t>, Vol.02No.09, p. 12. doi: 10.4236/jwarp.2010.29090</w:t>
          </w:r>
        </w:p>
        <w:p w:rsidR="00A310EC" w:rsidRDefault="00A310EC" w:rsidP="00A310EC">
          <w:pPr>
            <w:pStyle w:val="CitaviBibliographyEntry"/>
          </w:pPr>
          <w:bookmarkStart w:id="3" w:name="_CTVL00121b8880d381645a7b34b2b453db83639"/>
          <w:r>
            <w:t>Aufleger, M., Gems, B. and Klar, R. (2012) ‘Flussaufweitungen als flussbauliche Methode – Grundsätze und Werkzeuge’,</w:t>
          </w:r>
          <w:bookmarkEnd w:id="3"/>
          <w:r>
            <w:t xml:space="preserve"> </w:t>
          </w:r>
          <w:r w:rsidRPr="00A310EC">
            <w:rPr>
              <w:i/>
            </w:rPr>
            <w:t>Österreichische Wasser- und Abfallwirtschaft</w:t>
          </w:r>
          <w:r w:rsidRPr="00A310EC">
            <w:t>, 64(7), pp. 363–378. doi: 10.1007/s00506-012-0006-x</w:t>
          </w:r>
        </w:p>
        <w:p w:rsidR="00A310EC" w:rsidRDefault="00A310EC" w:rsidP="00A310EC">
          <w:pPr>
            <w:pStyle w:val="CitaviBibliographyEntry"/>
          </w:pPr>
          <w:bookmarkStart w:id="4" w:name="_CTVL001d0e2e9b09b5548b494efbe2ca70df6af"/>
          <w:r>
            <w:t>Biron, P.M</w:t>
          </w:r>
          <w:bookmarkEnd w:id="4"/>
          <w:r>
            <w:t>.</w:t>
          </w:r>
          <w:r w:rsidRPr="00A310EC">
            <w:rPr>
              <w:i/>
            </w:rPr>
            <w:t xml:space="preserve"> et al.</w:t>
          </w:r>
          <w:r w:rsidRPr="00A310EC">
            <w:t xml:space="preserve"> (2014) ‘Freedom Space for Rivers: A Sustainable Management Approach to Enhance River Resilience’, </w:t>
          </w:r>
          <w:r w:rsidRPr="00A310EC">
            <w:rPr>
              <w:i/>
            </w:rPr>
            <w:t>Environmental Management</w:t>
          </w:r>
          <w:r w:rsidRPr="00A310EC">
            <w:t>, 54(5), pp. 1056–1073. doi: 10.1007/s00267-014-0366-z</w:t>
          </w:r>
        </w:p>
        <w:p w:rsidR="00A310EC" w:rsidRDefault="00A310EC" w:rsidP="00A310EC">
          <w:pPr>
            <w:pStyle w:val="CitaviBibliographyEntry"/>
          </w:pPr>
          <w:bookmarkStart w:id="5" w:name="_CTVL0016805569605174a528535816b342c2733"/>
          <w:r>
            <w:t>Brillinger, M</w:t>
          </w:r>
          <w:bookmarkEnd w:id="5"/>
          <w:r>
            <w:t>.</w:t>
          </w:r>
          <w:r w:rsidRPr="00A310EC">
            <w:rPr>
              <w:i/>
            </w:rPr>
            <w:t xml:space="preserve"> et al.</w:t>
          </w:r>
          <w:r w:rsidRPr="00A310EC">
            <w:t xml:space="preserve"> (2020) ‘Exploring the uptake of nature-based measures in flood risk management: Evidence from German federal states’, </w:t>
          </w:r>
          <w:r w:rsidRPr="00A310EC">
            <w:rPr>
              <w:i/>
            </w:rPr>
            <w:t>Environmental Science &amp; Policy</w:t>
          </w:r>
          <w:r w:rsidRPr="00A310EC">
            <w:t>, 110, pp. 14–23. doi: 10.1016/j.envsci.2020.05.008</w:t>
          </w:r>
        </w:p>
        <w:p w:rsidR="00A310EC" w:rsidRDefault="00A310EC" w:rsidP="00A310EC">
          <w:pPr>
            <w:pStyle w:val="CitaviBibliographyEntry"/>
          </w:pPr>
          <w:bookmarkStart w:id="6" w:name="_CTVL0013c37f4499f6848d882b774229c622e51"/>
          <w:r>
            <w:t>BUND Naturschutz in bayern e.V. (BN) (no date)</w:t>
          </w:r>
          <w:bookmarkEnd w:id="6"/>
          <w:r>
            <w:t xml:space="preserve"> </w:t>
          </w:r>
          <w:r w:rsidRPr="00A310EC">
            <w:rPr>
              <w:i/>
            </w:rPr>
            <w:t>INTAKTE AUEN: NATÜRLICHER HOCHWASSERSCHUTZ FÜR BAYERN</w:t>
          </w:r>
          <w:r w:rsidRPr="00A310EC">
            <w:t>. Available at: https://​www.bund-naturschutz.de​/​natur-​und-​landschaft/​fluesse-​und-​auen-​in-​bayern/​natuerlicher-​hochwasserschutz.html (Accessed: 25 August 2020).</w:t>
          </w:r>
        </w:p>
        <w:p w:rsidR="00A310EC" w:rsidRDefault="00A310EC" w:rsidP="00A310EC">
          <w:pPr>
            <w:pStyle w:val="CitaviBibliographyEntry"/>
          </w:pPr>
          <w:bookmarkStart w:id="7" w:name="_CTVL001f10d33e5f112464188f3c8b5153f1092"/>
          <w:r>
            <w:t>Collentine, D. and Futter, M.N. (2018) ‘Realising the potential of natural water retention measures in catchment flood management: trade-offs and matching interests’,</w:t>
          </w:r>
          <w:bookmarkEnd w:id="7"/>
          <w:r>
            <w:t xml:space="preserve"> </w:t>
          </w:r>
          <w:r w:rsidRPr="00A310EC">
            <w:rPr>
              <w:i/>
            </w:rPr>
            <w:t>Journal of Flood Risk Management</w:t>
          </w:r>
          <w:r w:rsidRPr="00A310EC">
            <w:t>, 11(1), pp. 76–84. doi: 10.1111/jfr3.12269</w:t>
          </w:r>
        </w:p>
        <w:p w:rsidR="00A310EC" w:rsidRDefault="00A310EC" w:rsidP="00A310EC">
          <w:pPr>
            <w:pStyle w:val="CitaviBibliographyEntry"/>
          </w:pPr>
          <w:bookmarkStart w:id="8" w:name="_CTVL00150326f3fdca24ffbb026a9f20816f4a2"/>
          <w:r>
            <w:t>Cook Bria</w:t>
          </w:r>
          <w:bookmarkEnd w:id="8"/>
          <w:r>
            <w:t>n</w:t>
          </w:r>
          <w:r w:rsidRPr="00A310EC">
            <w:rPr>
              <w:i/>
            </w:rPr>
            <w:t xml:space="preserve"> et al.</w:t>
          </w:r>
          <w:r w:rsidRPr="00A310EC">
            <w:t xml:space="preserve"> (2016) ‘Competing paradigms of flood management in the Scottish/English borderlands’, </w:t>
          </w:r>
          <w:r w:rsidRPr="00A310EC">
            <w:rPr>
              <w:i/>
            </w:rPr>
            <w:t>Disaster Prevention and Management</w:t>
          </w:r>
          <w:r w:rsidRPr="00A310EC">
            <w:t>, 25(3), pp. 314–328. doi: 10.1108/DPM-01-2016-0010</w:t>
          </w:r>
        </w:p>
        <w:p w:rsidR="00A310EC" w:rsidRDefault="00A310EC" w:rsidP="00A310EC">
          <w:pPr>
            <w:pStyle w:val="CitaviBibliographyEntry"/>
          </w:pPr>
          <w:bookmarkStart w:id="9" w:name="_CTVL00166d40f1123304d6195b31943820fa7d0"/>
          <w:r>
            <w:t>Dadson, S.J</w:t>
          </w:r>
          <w:bookmarkEnd w:id="9"/>
          <w:r>
            <w:t>.</w:t>
          </w:r>
          <w:r w:rsidRPr="00A310EC">
            <w:rPr>
              <w:i/>
            </w:rPr>
            <w:t xml:space="preserve"> et al.</w:t>
          </w:r>
          <w:r w:rsidRPr="00A310EC">
            <w:t xml:space="preserve"> (2017) ‘A restatement of the natural science evidence concerning catchment-based ‘natural’ flood management in the UK’, </w:t>
          </w:r>
          <w:r w:rsidRPr="00A310EC">
            <w:rPr>
              <w:i/>
            </w:rPr>
            <w:t>Proceedings of the Royal Society A: Mathematical, Physical and Engineering Sciences</w:t>
          </w:r>
          <w:r w:rsidRPr="00A310EC">
            <w:t>, 473(2199), p. 20160706. doi: 10.1098/rspa.2016.0706</w:t>
          </w:r>
        </w:p>
        <w:p w:rsidR="00A310EC" w:rsidRDefault="00A310EC" w:rsidP="00A310EC">
          <w:pPr>
            <w:pStyle w:val="CitaviBibliographyEntry"/>
          </w:pPr>
          <w:bookmarkStart w:id="10" w:name="_CTVL001615d772d37f644bfb3d383e68511e7c6"/>
          <w:r>
            <w:t>Desai, B</w:t>
          </w:r>
          <w:bookmarkEnd w:id="10"/>
          <w:r>
            <w:t>.</w:t>
          </w:r>
          <w:r w:rsidRPr="00A310EC">
            <w:rPr>
              <w:i/>
            </w:rPr>
            <w:t xml:space="preserve"> et al.</w:t>
          </w:r>
          <w:r w:rsidRPr="00A310EC">
            <w:t xml:space="preserve"> (2015) </w:t>
          </w:r>
          <w:r w:rsidRPr="00A310EC">
            <w:rPr>
              <w:i/>
            </w:rPr>
            <w:t>Making Development Sustainable: The Future of Disaster Risk Management, Global Assessment Report on Disaster Risk Reduction</w:t>
          </w:r>
          <w:r w:rsidRPr="00A310EC">
            <w:t>. Genève, Suisse. Available at: https://​archive-ouverte.unige.ch​/​unige:​78299.</w:t>
          </w:r>
        </w:p>
        <w:p w:rsidR="00A310EC" w:rsidRDefault="00A310EC" w:rsidP="00A310EC">
          <w:pPr>
            <w:pStyle w:val="CitaviBibliographyEntry"/>
          </w:pPr>
          <w:bookmarkStart w:id="11" w:name="_CTVL001ed72a62d2e6240e4ae768fe9cadcf779"/>
          <w:r>
            <w:t>Directorate-General for Research and Innovation (European Commission) (2015)</w:t>
          </w:r>
          <w:bookmarkEnd w:id="11"/>
          <w:r>
            <w:t xml:space="preserve"> </w:t>
          </w:r>
          <w:r w:rsidRPr="00A310EC">
            <w:rPr>
              <w:i/>
            </w:rPr>
            <w:t>Towards an EU Research and Innovation policy agenda for Towards an EU research and innovation policy agenda for nature-based solutions &amp; re-naturing cities: Final Report of the Horizon 2020 Expert Group on 'Nature-Based Solutions and Re-Naturing Cities'  (full version)</w:t>
          </w:r>
          <w:r w:rsidRPr="00A310EC">
            <w:t>. Available at: https://​op.europa.eu​/​en/​publication-​detail/-/​publication/​fb117980-​d5aa-​46df-​8edc-​af367cddc202.</w:t>
          </w:r>
        </w:p>
        <w:p w:rsidR="00A310EC" w:rsidRDefault="00A310EC" w:rsidP="00A310EC">
          <w:pPr>
            <w:pStyle w:val="CitaviBibliographyEntry"/>
          </w:pPr>
          <w:bookmarkStart w:id="12" w:name="_CTVL0012457281aae184b9db4e058107bd55b7a"/>
          <w:r>
            <w:t>Dixon, S.J</w:t>
          </w:r>
          <w:bookmarkEnd w:id="12"/>
          <w:r>
            <w:t>.</w:t>
          </w:r>
          <w:r w:rsidRPr="00A310EC">
            <w:rPr>
              <w:i/>
            </w:rPr>
            <w:t xml:space="preserve"> et al.</w:t>
          </w:r>
          <w:r w:rsidRPr="00A310EC">
            <w:t xml:space="preserve"> (2016) ‘The effects of river restoration on catchment scale flood risk and flood hydrology’, </w:t>
          </w:r>
          <w:r w:rsidRPr="00A310EC">
            <w:rPr>
              <w:i/>
            </w:rPr>
            <w:t>Earth Surface Processes and Landforms</w:t>
          </w:r>
          <w:r w:rsidRPr="00A310EC">
            <w:t>, 41(7), pp. 997–1008. doi: 10.1002/esp.3919</w:t>
          </w:r>
        </w:p>
        <w:p w:rsidR="00A310EC" w:rsidRDefault="00A310EC" w:rsidP="00A310EC">
          <w:pPr>
            <w:pStyle w:val="CitaviBibliographyEntry"/>
          </w:pPr>
          <w:bookmarkStart w:id="13" w:name="_CTVL00141278bbca8d14f79a282fd526a9a5f29"/>
          <w:r>
            <w:t>Fliervoet, J.M. and van den Born, R.J.G. (2017) ‘From implementation towards maintenance: sustaining collaborative initiatives for integrated floodplain management in the Netherlands’,</w:t>
          </w:r>
          <w:bookmarkEnd w:id="13"/>
          <w:r>
            <w:t xml:space="preserve"> </w:t>
          </w:r>
          <w:r w:rsidRPr="00A310EC">
            <w:rPr>
              <w:i/>
            </w:rPr>
            <w:lastRenderedPageBreak/>
            <w:t>International Journal of Water Resources Development</w:t>
          </w:r>
          <w:r w:rsidRPr="00A310EC">
            <w:t>, 33(4), pp. 570–590. doi: 10.1080/07900627.2016.1200962</w:t>
          </w:r>
        </w:p>
        <w:p w:rsidR="00A310EC" w:rsidRDefault="00A310EC" w:rsidP="00A310EC">
          <w:pPr>
            <w:pStyle w:val="CitaviBibliographyEntry"/>
          </w:pPr>
          <w:bookmarkStart w:id="14" w:name="_CTVL00174182aa0576d429cb0175f7ae0fa4aee"/>
          <w:r>
            <w:t>Gilvear, D.J., Spray, C.J. and Casas-Mulet, R. (2013) ‘River rehabilitation for the delivery of multiple ecosystem services at the river network scale’,</w:t>
          </w:r>
          <w:bookmarkEnd w:id="14"/>
          <w:r>
            <w:t xml:space="preserve"> </w:t>
          </w:r>
          <w:r w:rsidRPr="00A310EC">
            <w:rPr>
              <w:i/>
            </w:rPr>
            <w:t>Journal of Environmental Management</w:t>
          </w:r>
          <w:r w:rsidRPr="00A310EC">
            <w:t>, 126, pp. 30–43. doi: 10.1016/j.jenvman.2013.03.026</w:t>
          </w:r>
        </w:p>
        <w:p w:rsidR="00A310EC" w:rsidRDefault="00A310EC" w:rsidP="00A310EC">
          <w:pPr>
            <w:pStyle w:val="CitaviBibliographyEntry"/>
          </w:pPr>
          <w:bookmarkStart w:id="15" w:name="_CTVL00191afa1ef7960460d8cdf01cc8cbf62ca"/>
          <w:r>
            <w:t>Hankin, B</w:t>
          </w:r>
          <w:bookmarkEnd w:id="15"/>
          <w:r>
            <w:t>.</w:t>
          </w:r>
          <w:r w:rsidRPr="00A310EC">
            <w:rPr>
              <w:i/>
            </w:rPr>
            <w:t xml:space="preserve"> et al.</w:t>
          </w:r>
          <w:r w:rsidRPr="00A310EC">
            <w:t xml:space="preserve"> (2017) ‘Strategies for Testing the Impact of Natural Flood Risk Management Measures’, in Theodore Hromadka and Prasada Rao (eds.) </w:t>
          </w:r>
          <w:r w:rsidRPr="00A310EC">
            <w:rPr>
              <w:i/>
            </w:rPr>
            <w:t xml:space="preserve">Flood Risk Management. </w:t>
          </w:r>
          <w:r w:rsidRPr="00A310EC">
            <w:t>Rijeka: IntechOpen, Ch. 1.</w:t>
          </w:r>
        </w:p>
        <w:p w:rsidR="00A310EC" w:rsidRDefault="00A310EC" w:rsidP="00A310EC">
          <w:pPr>
            <w:pStyle w:val="CitaviBibliographyEntry"/>
          </w:pPr>
          <w:bookmarkStart w:id="16" w:name="_CTVL0019ad2b457d3d649f5a53499ccf7582a52"/>
          <w:r>
            <w:t>Harmáčková, Z.V., Lorencová, E.K. and Vačkář, D. (2016) ‘Ecosystem-Based Adaptation and Disaster Risk Reduction: Costs and Benefits of Participatory Ecosystem Services Scenarios for Šumava National Park, Czech Republic’, in Renaud, F.G</w:t>
          </w:r>
          <w:bookmarkEnd w:id="16"/>
          <w:r>
            <w:t>.</w:t>
          </w:r>
          <w:r w:rsidRPr="00A310EC">
            <w:rPr>
              <w:i/>
            </w:rPr>
            <w:t xml:space="preserve"> et al.</w:t>
          </w:r>
          <w:r w:rsidRPr="00A310EC">
            <w:t xml:space="preserve"> (eds.) </w:t>
          </w:r>
          <w:r w:rsidRPr="00A310EC">
            <w:rPr>
              <w:i/>
            </w:rPr>
            <w:t xml:space="preserve">Ecosystem-Based Disaster Risk Reduction and Adaptation in Practice. </w:t>
          </w:r>
          <w:r w:rsidRPr="00A310EC">
            <w:t>Cham: Springer International Publishing, pp. 99–129.</w:t>
          </w:r>
        </w:p>
        <w:p w:rsidR="00A310EC" w:rsidRDefault="00A310EC" w:rsidP="00A310EC">
          <w:pPr>
            <w:pStyle w:val="CitaviBibliographyEntry"/>
          </w:pPr>
          <w:bookmarkStart w:id="17" w:name="_CTVL001fdb0a68bf80b4cfd87b8426467015f89"/>
          <w:r>
            <w:t>Hartmann, T. (2011) ‘Den Flüssen mehr Raum geben – Umsetzungsrestriktionen in Recht und Praxis’,</w:t>
          </w:r>
          <w:bookmarkEnd w:id="17"/>
          <w:r>
            <w:t xml:space="preserve"> </w:t>
          </w:r>
          <w:r w:rsidRPr="00A310EC">
            <w:rPr>
              <w:i/>
            </w:rPr>
            <w:t>Raumforschung Und Raumordnung</w:t>
          </w:r>
          <w:r w:rsidRPr="00A310EC">
            <w:t>, 69(4), pp. 257–268. doi: 10.1007/s13147-011-0091-5</w:t>
          </w:r>
        </w:p>
        <w:p w:rsidR="00A310EC" w:rsidRDefault="00A310EC" w:rsidP="00A310EC">
          <w:pPr>
            <w:pStyle w:val="CitaviBibliographyEntry"/>
          </w:pPr>
          <w:bookmarkStart w:id="18" w:name="_CTVL001c458c455606f4772a6e00944d2889f70"/>
          <w:r>
            <w:t>Hartmann, T. (2012) ‘Land policy for German rivers: making space for the rivers’, in Warner, J.F., van Buuren, M.W. and Edelenbos, J. (eds.)</w:t>
          </w:r>
          <w:bookmarkEnd w:id="18"/>
          <w:r>
            <w:t xml:space="preserve"> </w:t>
          </w:r>
          <w:r w:rsidRPr="00A310EC">
            <w:rPr>
              <w:i/>
            </w:rPr>
            <w:t xml:space="preserve">Making space for the river: Governance experiences with multifunctional river flood management in the US and Europe. </w:t>
          </w:r>
          <w:r w:rsidRPr="00A310EC">
            <w:t>London: IWA Publ, pp. 121–133.</w:t>
          </w:r>
        </w:p>
        <w:p w:rsidR="00A310EC" w:rsidRDefault="00A310EC" w:rsidP="00A310EC">
          <w:pPr>
            <w:pStyle w:val="CitaviBibliographyEntry"/>
          </w:pPr>
          <w:bookmarkStart w:id="19" w:name="_CTVL0019ea2f95912af4b6396d49115fc0a6b8e"/>
          <w:r>
            <w:t>Hartmann, T., Slavíková, L. and McCarthy, S. (2019) ‘Nature-Based Solutions in Flood Risk Management’, in Hartmann, T., Slavíková, L. and McCarthy, S. (eds.)</w:t>
          </w:r>
          <w:bookmarkEnd w:id="19"/>
          <w:r>
            <w:t xml:space="preserve"> </w:t>
          </w:r>
          <w:r w:rsidRPr="00A310EC">
            <w:rPr>
              <w:i/>
            </w:rPr>
            <w:t xml:space="preserve">Nature-Based Flood Risk Management on Private Land: Disciplinary Perspectives on a Multidisciplinary Challenge. </w:t>
          </w:r>
          <w:r w:rsidRPr="00A310EC">
            <w:t>Cham: Springer International Publishing, pp. 3–8.</w:t>
          </w:r>
        </w:p>
        <w:p w:rsidR="00A310EC" w:rsidRDefault="00A310EC" w:rsidP="00A310EC">
          <w:pPr>
            <w:pStyle w:val="CitaviBibliographyEntry"/>
          </w:pPr>
          <w:bookmarkStart w:id="20" w:name="_CTVL0013661d81728f14c5eb29ff5da918cf107"/>
          <w:r>
            <w:t>Hauer, C</w:t>
          </w:r>
          <w:bookmarkEnd w:id="20"/>
          <w:r>
            <w:t>.</w:t>
          </w:r>
          <w:r w:rsidRPr="00A310EC">
            <w:rPr>
              <w:i/>
            </w:rPr>
            <w:t xml:space="preserve"> et al.</w:t>
          </w:r>
          <w:r w:rsidRPr="00A310EC">
            <w:t xml:space="preserve"> (2010) ‘Neue Herausforderungen an den technischen Hochwasserschutz: mobile Hochwasserschutzsysteme, Objektschutz, Instandhaltung von Dämmen, Zustandserfassung und -bewertung von Schutzbauwerken der Wildbachverbauung’, </w:t>
          </w:r>
          <w:r w:rsidRPr="00A310EC">
            <w:rPr>
              <w:i/>
            </w:rPr>
            <w:t>Österreichische Wasser- und Abfallwirtschaft</w:t>
          </w:r>
          <w:r w:rsidRPr="00A310EC">
            <w:t>, 62(1), pp. 22–29. doi: 10.1007/s00506-009-0152-y</w:t>
          </w:r>
        </w:p>
        <w:p w:rsidR="00A310EC" w:rsidRDefault="00A310EC" w:rsidP="00A310EC">
          <w:pPr>
            <w:pStyle w:val="CitaviBibliographyEntry"/>
          </w:pPr>
          <w:bookmarkStart w:id="21" w:name="_CTVL00113500b6584d146efa9acc06d61739496"/>
          <w:r>
            <w:t>Hess, T.M</w:t>
          </w:r>
          <w:bookmarkEnd w:id="21"/>
          <w:r>
            <w:t>.</w:t>
          </w:r>
          <w:r w:rsidRPr="00A310EC">
            <w:rPr>
              <w:i/>
            </w:rPr>
            <w:t xml:space="preserve"> et al.</w:t>
          </w:r>
          <w:r w:rsidRPr="00A310EC">
            <w:t xml:space="preserve"> (2010) ‘Estimating the impact of rural land management changes on catchment runoff generation in England and Wales’, </w:t>
          </w:r>
          <w:r w:rsidRPr="00A310EC">
            <w:rPr>
              <w:i/>
            </w:rPr>
            <w:t>Hydrological Processes</w:t>
          </w:r>
          <w:r w:rsidRPr="00A310EC">
            <w:t>, 24(10), pp. 1357–1368. doi: 10.1002/hyp.7598</w:t>
          </w:r>
        </w:p>
        <w:p w:rsidR="00A310EC" w:rsidRDefault="00A310EC" w:rsidP="00A310EC">
          <w:pPr>
            <w:pStyle w:val="CitaviBibliographyEntry"/>
          </w:pPr>
          <w:bookmarkStart w:id="22" w:name="_CTVL0019465e42f0b274ec4ae4d98c18068f5e8"/>
          <w:r>
            <w:t>HIRABAYASHI, Y</w:t>
          </w:r>
          <w:bookmarkEnd w:id="22"/>
          <w:r>
            <w:t>.</w:t>
          </w:r>
          <w:r w:rsidRPr="00A310EC">
            <w:rPr>
              <w:i/>
            </w:rPr>
            <w:t xml:space="preserve"> et al.</w:t>
          </w:r>
          <w:r w:rsidRPr="00A310EC">
            <w:t xml:space="preserve"> (2008) ‘Global projections of changing risks of floods and droughts in a changing climate’, </w:t>
          </w:r>
          <w:r w:rsidRPr="00A310EC">
            <w:rPr>
              <w:i/>
            </w:rPr>
            <w:t>Hydrological Sciences Journal</w:t>
          </w:r>
          <w:r w:rsidRPr="00A310EC">
            <w:t>, 53(4), pp. 754–772. doi: 10.1623/hysj.53.4.754</w:t>
          </w:r>
        </w:p>
        <w:p w:rsidR="00A310EC" w:rsidRDefault="00A310EC" w:rsidP="00A310EC">
          <w:pPr>
            <w:pStyle w:val="CitaviBibliographyEntry"/>
          </w:pPr>
          <w:bookmarkStart w:id="23" w:name="_CTVL00183038ac0add24d918d5d4ded38e7746a"/>
          <w:r>
            <w:t>Howgate, O.R. and Kenyon, W. (2009) ‘Community cooperation with natural flood management: a case study in the Scottish Borders’,</w:t>
          </w:r>
          <w:bookmarkEnd w:id="23"/>
          <w:r>
            <w:t xml:space="preserve"> </w:t>
          </w:r>
          <w:r w:rsidRPr="00A310EC">
            <w:rPr>
              <w:i/>
            </w:rPr>
            <w:t>Area</w:t>
          </w:r>
          <w:r w:rsidRPr="00A310EC">
            <w:t>, 41(3), pp. 329–340. doi: 10.1111/j.1475-4762.2008.00869.x</w:t>
          </w:r>
        </w:p>
        <w:p w:rsidR="00A310EC" w:rsidRDefault="00A310EC" w:rsidP="00A310EC">
          <w:pPr>
            <w:pStyle w:val="CitaviBibliographyEntry"/>
          </w:pPr>
          <w:bookmarkStart w:id="24" w:name="_CTVL001a485698f19044c0198c53ce6790409ac"/>
          <w:r>
            <w:t>Huang, Y</w:t>
          </w:r>
          <w:bookmarkEnd w:id="24"/>
          <w:r>
            <w:t>.</w:t>
          </w:r>
          <w:r w:rsidRPr="00A310EC">
            <w:rPr>
              <w:i/>
            </w:rPr>
            <w:t xml:space="preserve"> et al.</w:t>
          </w:r>
          <w:r w:rsidRPr="00A310EC">
            <w:t xml:space="preserve"> (2020) ‘Nature-based solutions for urban pluvial flood risk management’, </w:t>
          </w:r>
          <w:r w:rsidRPr="00A310EC">
            <w:rPr>
              <w:i/>
            </w:rPr>
            <w:t>WIREs Water</w:t>
          </w:r>
          <w:r w:rsidRPr="00A310EC">
            <w:t>, 7(3), e1421. doi: 10.1002/wat2.1421</w:t>
          </w:r>
        </w:p>
        <w:p w:rsidR="00A310EC" w:rsidRDefault="00A310EC" w:rsidP="00A310EC">
          <w:pPr>
            <w:pStyle w:val="CitaviBibliographyEntry"/>
          </w:pPr>
          <w:bookmarkStart w:id="25" w:name="_CTVL001364f4f367bc14872be03b0f96c12eead"/>
          <w:r>
            <w:t>Iacob, O</w:t>
          </w:r>
          <w:bookmarkEnd w:id="25"/>
          <w:r>
            <w:t>.</w:t>
          </w:r>
          <w:r w:rsidRPr="00A310EC">
            <w:rPr>
              <w:i/>
            </w:rPr>
            <w:t xml:space="preserve"> et al.</w:t>
          </w:r>
          <w:r w:rsidRPr="00A310EC">
            <w:t xml:space="preserve"> (2014) ‘Evaluating wider benefits of natural flood management strategies: an ecosystem-based adaptation perspective’, </w:t>
          </w:r>
          <w:r w:rsidRPr="00A310EC">
            <w:rPr>
              <w:i/>
            </w:rPr>
            <w:t>Hydrology Research</w:t>
          </w:r>
          <w:r w:rsidRPr="00A310EC">
            <w:t>, 45(6), pp. 774–787. doi: 10.2166/nh.2014.184</w:t>
          </w:r>
        </w:p>
        <w:p w:rsidR="00A310EC" w:rsidRDefault="00A310EC" w:rsidP="00A310EC">
          <w:pPr>
            <w:pStyle w:val="CitaviBibliographyEntry"/>
          </w:pPr>
          <w:bookmarkStart w:id="26" w:name="_CTVL0015bdcbaebfab1472c838ac70a0970cbfb"/>
          <w:r>
            <w:t>Janes, V.J</w:t>
          </w:r>
          <w:bookmarkEnd w:id="26"/>
          <w:r>
            <w:t>.</w:t>
          </w:r>
          <w:r w:rsidRPr="00A310EC">
            <w:rPr>
              <w:i/>
            </w:rPr>
            <w:t xml:space="preserve"> et al.</w:t>
          </w:r>
          <w:r w:rsidRPr="00A310EC">
            <w:t xml:space="preserve"> (2017) ‘The Impacts of Natural Flood Management Approaches on In-Channel Sediment Quality’, </w:t>
          </w:r>
          <w:r w:rsidRPr="00A310EC">
            <w:rPr>
              <w:i/>
            </w:rPr>
            <w:t>River Research and Applications</w:t>
          </w:r>
          <w:r w:rsidRPr="00A310EC">
            <w:t>, 33(1), pp. 89–101. doi: 10.1002/rra.3068</w:t>
          </w:r>
        </w:p>
        <w:p w:rsidR="00A310EC" w:rsidRDefault="00A310EC" w:rsidP="00A310EC">
          <w:pPr>
            <w:pStyle w:val="CitaviBibliographyEntry"/>
          </w:pPr>
          <w:bookmarkStart w:id="27" w:name="_CTVL0013c06ef3b7fd540be8c044b83a1b82380"/>
          <w:r>
            <w:t>Jongman, B. (2018) ‘Effective adaptation to rising flood risk’,</w:t>
          </w:r>
          <w:bookmarkEnd w:id="27"/>
          <w:r>
            <w:t xml:space="preserve"> </w:t>
          </w:r>
          <w:r w:rsidRPr="00A310EC">
            <w:rPr>
              <w:i/>
            </w:rPr>
            <w:t>Nature Communications</w:t>
          </w:r>
          <w:r w:rsidRPr="00A310EC">
            <w:t>, 9(1), p. 1986. doi: 10.1038/s41467-018-04396-1</w:t>
          </w:r>
        </w:p>
        <w:p w:rsidR="00A310EC" w:rsidRDefault="00A310EC" w:rsidP="00A310EC">
          <w:pPr>
            <w:pStyle w:val="CitaviBibliographyEntry"/>
          </w:pPr>
          <w:bookmarkStart w:id="28" w:name="_CTVL0011f3052f9c4e94ba2912a471cffbbc4c0"/>
          <w:r>
            <w:lastRenderedPageBreak/>
            <w:t>Jongman, B., Ward, P.J. and Aerts, J.C.J.H. (2012) ‘Global exposure to river and coastal flooding: Long term trends and changes’,</w:t>
          </w:r>
          <w:bookmarkEnd w:id="28"/>
          <w:r>
            <w:t xml:space="preserve"> </w:t>
          </w:r>
          <w:r w:rsidRPr="00A310EC">
            <w:rPr>
              <w:i/>
            </w:rPr>
            <w:t>Global Environmental Change</w:t>
          </w:r>
          <w:r w:rsidRPr="00A310EC">
            <w:t>, 22(4), pp. 823–835. doi: 10.1016/j.gloenvcha.2012.07.004</w:t>
          </w:r>
        </w:p>
        <w:p w:rsidR="00A310EC" w:rsidRDefault="00A310EC" w:rsidP="00A310EC">
          <w:pPr>
            <w:pStyle w:val="CitaviBibliographyEntry"/>
          </w:pPr>
          <w:bookmarkStart w:id="29" w:name="_CTVL001786fc3b061714700a994590bb162c9ff"/>
          <w:r>
            <w:t>Kline, M. and Cahoon, B. (2010) ‘Protecting River Corridors in Vermont1’,</w:t>
          </w:r>
          <w:bookmarkEnd w:id="29"/>
          <w:r>
            <w:t xml:space="preserve"> </w:t>
          </w:r>
          <w:r w:rsidRPr="00A310EC">
            <w:rPr>
              <w:i/>
            </w:rPr>
            <w:t>JAWRA Journal of the American Water Resources Association</w:t>
          </w:r>
          <w:r w:rsidRPr="00A310EC">
            <w:t>, 46(2), pp. 227–236. doi: 10.1111/j.1752-1688.2010.00417.x</w:t>
          </w:r>
        </w:p>
        <w:p w:rsidR="00A310EC" w:rsidRDefault="00A310EC" w:rsidP="00A310EC">
          <w:pPr>
            <w:pStyle w:val="CitaviBibliographyEntry"/>
          </w:pPr>
          <w:bookmarkStart w:id="30" w:name="_CTVL001e855781f6382482eb4c6d3c2aa5c9c61"/>
          <w:r>
            <w:t>Köck, W. and Maier, J. (2015) ‘Die Ausweisung von Hochwasserentstehungsgebieten in Sachsen’,</w:t>
          </w:r>
          <w:bookmarkEnd w:id="30"/>
          <w:r>
            <w:t xml:space="preserve"> </w:t>
          </w:r>
          <w:r w:rsidRPr="00A310EC">
            <w:rPr>
              <w:i/>
            </w:rPr>
            <w:t>Natur und Recht</w:t>
          </w:r>
          <w:r w:rsidRPr="00A310EC">
            <w:t>, 37(12), pp. 805–811. doi: 10.1007/s10357-015-2924-4</w:t>
          </w:r>
        </w:p>
        <w:p w:rsidR="00A310EC" w:rsidRDefault="00A310EC" w:rsidP="00A310EC">
          <w:pPr>
            <w:pStyle w:val="CitaviBibliographyEntry"/>
          </w:pPr>
          <w:bookmarkStart w:id="31" w:name="_CTVL00169eb27afb9b1485992914f01109a6f3e"/>
          <w:r>
            <w:t>Kondolf, G.M. (2011)</w:t>
          </w:r>
          <w:bookmarkEnd w:id="31"/>
          <w:r>
            <w:t xml:space="preserve"> </w:t>
          </w:r>
          <w:r w:rsidRPr="00A310EC">
            <w:rPr>
              <w:i/>
            </w:rPr>
            <w:t>Setting Goals in River Restoration: When and Where Can the River “Heal Itself”?</w:t>
          </w:r>
          <w:r w:rsidRPr="00A310EC">
            <w:t xml:space="preserve"> (Geophysical Monograph Series, vol. 194). Washington, D.C.: American Geophysical Union. Available at: doi://​10.1029/​2010GM001020.</w:t>
          </w:r>
        </w:p>
        <w:p w:rsidR="00A310EC" w:rsidRDefault="00A310EC" w:rsidP="00A310EC">
          <w:pPr>
            <w:pStyle w:val="CitaviBibliographyEntry"/>
          </w:pPr>
          <w:bookmarkStart w:id="32" w:name="_CTVL001d16594726e9e42749b9123c7dfd2188f"/>
          <w:r>
            <w:t>Lane, S.N. (2017) ‘Natural flood management’,</w:t>
          </w:r>
          <w:bookmarkEnd w:id="32"/>
          <w:r>
            <w:t xml:space="preserve"> </w:t>
          </w:r>
          <w:r w:rsidRPr="00A310EC">
            <w:rPr>
              <w:i/>
            </w:rPr>
            <w:t>WIREs Water</w:t>
          </w:r>
          <w:r w:rsidRPr="00A310EC">
            <w:t>, 4(3), e1211. doi: 10.1002/wat2.1211</w:t>
          </w:r>
        </w:p>
        <w:p w:rsidR="00A310EC" w:rsidRDefault="00A310EC" w:rsidP="00A310EC">
          <w:pPr>
            <w:pStyle w:val="CitaviBibliographyEntry"/>
          </w:pPr>
          <w:bookmarkStart w:id="33" w:name="_CTVL001bf73c99fad0548c0b143daf5288b3b8f"/>
          <w:r>
            <w:t>Lavers, T. and Charlesworth, S. (2018) ‘Opportunity mapping of natural flood management measures: a case study from the headwaters of the Warwickshire-Avon’,</w:t>
          </w:r>
          <w:bookmarkEnd w:id="33"/>
          <w:r>
            <w:t xml:space="preserve"> </w:t>
          </w:r>
          <w:r w:rsidRPr="00A310EC">
            <w:rPr>
              <w:i/>
            </w:rPr>
            <w:t>Environmental Science and Pollution Research</w:t>
          </w:r>
          <w:r w:rsidRPr="00A310EC">
            <w:t>, 25(20), pp. 19313–19322. doi: 10.1007/s11356-017-0418-z</w:t>
          </w:r>
        </w:p>
        <w:p w:rsidR="00A310EC" w:rsidRDefault="00A310EC" w:rsidP="00A310EC">
          <w:pPr>
            <w:pStyle w:val="CitaviBibliographyEntry"/>
          </w:pPr>
          <w:bookmarkStart w:id="34" w:name="_CTVL0015332c547db6f4cee82b1d978f8346855"/>
          <w:r>
            <w:t>McIntyre, N. and Marshall, M. (2010) ‘Identification of rural land management signals in runoff response’,</w:t>
          </w:r>
          <w:bookmarkEnd w:id="34"/>
          <w:r>
            <w:t xml:space="preserve"> </w:t>
          </w:r>
          <w:r w:rsidRPr="00A310EC">
            <w:rPr>
              <w:i/>
            </w:rPr>
            <w:t>Hydrological Processes</w:t>
          </w:r>
          <w:r w:rsidRPr="00A310EC">
            <w:t>, 24(24), pp. 3521–3534. doi: 10.1002/hyp.7774</w:t>
          </w:r>
        </w:p>
        <w:p w:rsidR="00A310EC" w:rsidRDefault="00A310EC" w:rsidP="00A310EC">
          <w:pPr>
            <w:pStyle w:val="CitaviBibliographyEntry"/>
          </w:pPr>
          <w:bookmarkStart w:id="35" w:name="_CTVL0012644570f02cc4515996d497953b00583"/>
          <w:r>
            <w:t>Milly, P.C.D</w:t>
          </w:r>
          <w:bookmarkEnd w:id="35"/>
          <w:r>
            <w:t>.</w:t>
          </w:r>
          <w:r w:rsidRPr="00A310EC">
            <w:rPr>
              <w:i/>
            </w:rPr>
            <w:t xml:space="preserve"> et al.</w:t>
          </w:r>
          <w:r w:rsidRPr="00A310EC">
            <w:t xml:space="preserve"> (2002) ‘Increasing risk of great floods in a changing climate’, </w:t>
          </w:r>
          <w:r w:rsidRPr="00A310EC">
            <w:rPr>
              <w:i/>
            </w:rPr>
            <w:t>Nature</w:t>
          </w:r>
          <w:r w:rsidRPr="00A310EC">
            <w:t>, 415(6871), pp. 514–517. doi: 10.1038/415514a</w:t>
          </w:r>
        </w:p>
        <w:p w:rsidR="00A310EC" w:rsidRDefault="00A310EC" w:rsidP="00A310EC">
          <w:pPr>
            <w:pStyle w:val="CitaviBibliographyEntry"/>
          </w:pPr>
          <w:bookmarkStart w:id="36" w:name="_CTVL001e523643b9f80467296d8b249d31a9521"/>
          <w:r>
            <w:t>Naumann, S</w:t>
          </w:r>
          <w:bookmarkEnd w:id="36"/>
          <w:r>
            <w:t>.</w:t>
          </w:r>
          <w:r w:rsidRPr="00A310EC">
            <w:rPr>
              <w:i/>
            </w:rPr>
            <w:t xml:space="preserve"> et al.</w:t>
          </w:r>
          <w:r w:rsidRPr="00A310EC">
            <w:t xml:space="preserve"> (2015) </w:t>
          </w:r>
          <w:r w:rsidRPr="00A310EC">
            <w:rPr>
              <w:i/>
            </w:rPr>
            <w:t>Ökosystembasierte Ansätze zur Anpassung an den Klimawandel und zum Klimaschutz im deutschsprachigen Raum</w:t>
          </w:r>
          <w:r w:rsidRPr="00A310EC">
            <w:t xml:space="preserve"> (BfN-Skripten 395).</w:t>
          </w:r>
        </w:p>
        <w:p w:rsidR="00A310EC" w:rsidRDefault="00A310EC" w:rsidP="00A310EC">
          <w:pPr>
            <w:pStyle w:val="CitaviBibliographyEntry"/>
          </w:pPr>
          <w:bookmarkStart w:id="37" w:name="_CTVL001f9dd255c4f2540e38c314fa39b7e8a86"/>
          <w:r>
            <w:t>Patt, H. and Gonsowski, P. (2011) ‘Technischer Hochwasserschutz – Bauvorsorge’, in Patt, H. and Gonsowski, P. (eds.)</w:t>
          </w:r>
          <w:bookmarkEnd w:id="37"/>
          <w:r>
            <w:t xml:space="preserve"> </w:t>
          </w:r>
          <w:r w:rsidRPr="00A310EC">
            <w:rPr>
              <w:i/>
            </w:rPr>
            <w:t xml:space="preserve">Wasserbau: Grundlagen, Gestaltung von wasserbaulichen Bauwerken und Anlagen. </w:t>
          </w:r>
          <w:r w:rsidRPr="00A310EC">
            <w:t>Berlin, Heidelberg: Springer Berlin Heidelberg, pp. 159–177.</w:t>
          </w:r>
        </w:p>
        <w:p w:rsidR="00A310EC" w:rsidRDefault="00A310EC" w:rsidP="00A310EC">
          <w:pPr>
            <w:pStyle w:val="CitaviBibliographyEntry"/>
          </w:pPr>
          <w:bookmarkStart w:id="38" w:name="_CTVL00101a2ca795679460baae73fa2444f10d0"/>
          <w:r>
            <w:t>Raymond, C.M</w:t>
          </w:r>
          <w:bookmarkEnd w:id="38"/>
          <w:r>
            <w:t>.</w:t>
          </w:r>
          <w:r w:rsidRPr="00A310EC">
            <w:rPr>
              <w:i/>
            </w:rPr>
            <w:t xml:space="preserve"> et al.</w:t>
          </w:r>
          <w:r w:rsidRPr="00A310EC">
            <w:t xml:space="preserve"> (2017) ‘A framework for assessing and implementing the co-benefits of nature-based solutions in urban areas’, </w:t>
          </w:r>
          <w:r w:rsidRPr="00A310EC">
            <w:rPr>
              <w:i/>
            </w:rPr>
            <w:t>Environmental Science &amp; Policy</w:t>
          </w:r>
          <w:r w:rsidRPr="00A310EC">
            <w:t>, 77, pp. 15–24. doi: 10.1016/j.envsci.2017.07.008</w:t>
          </w:r>
        </w:p>
        <w:p w:rsidR="00A310EC" w:rsidRDefault="00A310EC" w:rsidP="00A310EC">
          <w:pPr>
            <w:pStyle w:val="CitaviBibliographyEntry"/>
          </w:pPr>
          <w:bookmarkStart w:id="39" w:name="_CTVL0017c1db489dce64a4398c09203c49b6ef0"/>
          <w:r>
            <w:t>Santoro, S</w:t>
          </w:r>
          <w:bookmarkEnd w:id="39"/>
          <w:r>
            <w:t>.</w:t>
          </w:r>
          <w:r w:rsidRPr="00A310EC">
            <w:rPr>
              <w:i/>
            </w:rPr>
            <w:t xml:space="preserve"> et al.</w:t>
          </w:r>
          <w:r w:rsidRPr="00A310EC">
            <w:t xml:space="preserve"> (2019) ‘Assessing stakeholders' risk perception to promote Nature Based Solutions as flood protection strategies: The case of the Glinščica river (Slovenia)’, </w:t>
          </w:r>
          <w:r w:rsidRPr="00A310EC">
            <w:rPr>
              <w:i/>
            </w:rPr>
            <w:t>Science of The Total Environment</w:t>
          </w:r>
          <w:r w:rsidRPr="00A310EC">
            <w:t>, 655, pp. 188–201. doi: 10.1016/j.scitotenv.2018.11.116</w:t>
          </w:r>
        </w:p>
        <w:p w:rsidR="00A310EC" w:rsidRDefault="00A310EC" w:rsidP="00A310EC">
          <w:pPr>
            <w:pStyle w:val="CitaviBibliographyEntry"/>
          </w:pPr>
          <w:bookmarkStart w:id="40" w:name="_CTVL00100c04a123a3e4b3d908108f646f154da"/>
          <w:r>
            <w:t>Short, C</w:t>
          </w:r>
          <w:bookmarkEnd w:id="40"/>
          <w:r>
            <w:t>.</w:t>
          </w:r>
          <w:r w:rsidRPr="00A310EC">
            <w:rPr>
              <w:i/>
            </w:rPr>
            <w:t xml:space="preserve"> et al.</w:t>
          </w:r>
          <w:r w:rsidRPr="00A310EC">
            <w:t xml:space="preserve"> (2019) ‘Capturing the multiple benefits associated with nature-based solutions: Lessons from a natural flood management project in the Cotswolds, UK’, </w:t>
          </w:r>
          <w:r w:rsidRPr="00A310EC">
            <w:rPr>
              <w:i/>
            </w:rPr>
            <w:t>Land Degradation &amp; Development</w:t>
          </w:r>
          <w:r w:rsidRPr="00A310EC">
            <w:t>, 30(3), pp. 241–252. doi: 10.1002/ldr.3205</w:t>
          </w:r>
        </w:p>
        <w:p w:rsidR="00A310EC" w:rsidRDefault="00A310EC" w:rsidP="00A310EC">
          <w:pPr>
            <w:pStyle w:val="CitaviBibliographyEntry"/>
          </w:pPr>
          <w:bookmarkStart w:id="41" w:name="_CTVL0015c15f2796f184063a0990566e386d9f8"/>
          <w:r>
            <w:t>Thorne, C. (2014) ‘Geographies of UK flooding in 2013/4’,</w:t>
          </w:r>
          <w:bookmarkEnd w:id="41"/>
          <w:r>
            <w:t xml:space="preserve"> </w:t>
          </w:r>
          <w:r w:rsidRPr="00A310EC">
            <w:rPr>
              <w:i/>
            </w:rPr>
            <w:t>The Geographical Journal</w:t>
          </w:r>
          <w:r w:rsidRPr="00A310EC">
            <w:t>, 180(4), pp. 297–309. doi: 10.1111/geoj.12122</w:t>
          </w:r>
        </w:p>
        <w:p w:rsidR="00A310EC" w:rsidRDefault="00A310EC" w:rsidP="00A310EC">
          <w:pPr>
            <w:pStyle w:val="CitaviBibliographyEntry"/>
          </w:pPr>
          <w:bookmarkStart w:id="42" w:name="_CTVL0016e5fa7606c4a466cbcf35810a762ba64"/>
          <w:r>
            <w:t>van Wesenbeeck, B.K</w:t>
          </w:r>
          <w:bookmarkEnd w:id="42"/>
          <w:r>
            <w:t>.</w:t>
          </w:r>
          <w:r w:rsidRPr="00A310EC">
            <w:rPr>
              <w:i/>
            </w:rPr>
            <w:t xml:space="preserve"> et al.</w:t>
          </w:r>
          <w:r w:rsidRPr="00A310EC">
            <w:t xml:space="preserve"> (2017) </w:t>
          </w:r>
          <w:r w:rsidRPr="00A310EC">
            <w:rPr>
              <w:i/>
            </w:rPr>
            <w:t>Implementing nature based flood protection : principles and implementation guidance (English)</w:t>
          </w:r>
          <w:r w:rsidRPr="00A310EC">
            <w:t>. Washington, D.C.. Available at: http://​documents.worldbank.org​/​curated/​en/​739421509427698706/​Implementing-​nature-​based-​flood-​protection-​principles-​and-​implementation-​guidance (Accessed: 26 August 2020).</w:t>
          </w:r>
        </w:p>
        <w:p w:rsidR="00A310EC" w:rsidRDefault="00A310EC" w:rsidP="00A310EC">
          <w:pPr>
            <w:pStyle w:val="CitaviBibliographyEntry"/>
          </w:pPr>
          <w:bookmarkStart w:id="43" w:name="_CTVL001b28451b37eb44faf8b5cb282d2d6707a"/>
          <w:r>
            <w:t>Waylen, K.A</w:t>
          </w:r>
          <w:bookmarkEnd w:id="43"/>
          <w:r>
            <w:t>.</w:t>
          </w:r>
          <w:r w:rsidRPr="00A310EC">
            <w:rPr>
              <w:i/>
            </w:rPr>
            <w:t xml:space="preserve"> et al.</w:t>
          </w:r>
          <w:r w:rsidRPr="00A310EC">
            <w:t xml:space="preserve"> (2018) ‘Challenges to enabling and implementing Natural Flood Management in Scotland’, </w:t>
          </w:r>
          <w:r w:rsidRPr="00A310EC">
            <w:rPr>
              <w:i/>
            </w:rPr>
            <w:t>Journal of Flood Risk Management</w:t>
          </w:r>
          <w:r w:rsidRPr="00A310EC">
            <w:t>, 11(S2), S1078-S1089. doi: 10.1111/jfr3.12301</w:t>
          </w:r>
        </w:p>
        <w:p w:rsidR="00A310EC" w:rsidRDefault="00A310EC" w:rsidP="00A310EC">
          <w:pPr>
            <w:pStyle w:val="CitaviBibliographyEntry"/>
          </w:pPr>
          <w:bookmarkStart w:id="44" w:name="_CTVL0015442a87ec41d48e59035365399b05d26"/>
          <w:r>
            <w:t>Werritty, A. (2006) ‘Sustainable flood management: oxymoron or new paradigm?’</w:t>
          </w:r>
          <w:bookmarkEnd w:id="44"/>
          <w:r>
            <w:t xml:space="preserve"> </w:t>
          </w:r>
          <w:r w:rsidRPr="00A310EC">
            <w:rPr>
              <w:i/>
            </w:rPr>
            <w:t>Area</w:t>
          </w:r>
          <w:r w:rsidRPr="00A310EC">
            <w:t>, 38(1), pp. 16–23. doi: 10.1111/j.1475-4762.2006.00658.x</w:t>
          </w:r>
        </w:p>
        <w:p w:rsidR="00350ACB" w:rsidRPr="00C6185D" w:rsidRDefault="00A310EC" w:rsidP="00A310EC">
          <w:pPr>
            <w:pStyle w:val="CitaviBibliographyEntry"/>
            <w:rPr>
              <w:lang w:val="en-US"/>
            </w:rPr>
          </w:pPr>
          <w:bookmarkStart w:id="45" w:name="_CTVL001f254b383456145838c3694a1f89e4bc3"/>
          <w:r>
            <w:lastRenderedPageBreak/>
            <w:t>Zölch, T</w:t>
          </w:r>
          <w:bookmarkEnd w:id="45"/>
          <w:r>
            <w:t>.</w:t>
          </w:r>
          <w:r w:rsidRPr="00A310EC">
            <w:rPr>
              <w:i/>
            </w:rPr>
            <w:t xml:space="preserve"> et al.</w:t>
          </w:r>
          <w:r w:rsidRPr="00A310EC">
            <w:t xml:space="preserve"> (2017) ‘Regulating urban surface runoff through nature-based solutions – An assessment at the micro-scale’, </w:t>
          </w:r>
          <w:r w:rsidRPr="00A310EC">
            <w:rPr>
              <w:i/>
            </w:rPr>
            <w:t>Environmental Research</w:t>
          </w:r>
          <w:r w:rsidRPr="00A310EC">
            <w:t>, 157, pp. 135–144. doi: 10.1016/j.envres.2017.05.023</w:t>
          </w:r>
          <w:r w:rsidR="00350ACB" w:rsidRPr="00963500">
            <w:fldChar w:fldCharType="end"/>
          </w:r>
        </w:p>
      </w:sdtContent>
    </w:sdt>
    <w:p w:rsidR="00350ACB" w:rsidRPr="007F572C" w:rsidRDefault="00350ACB" w:rsidP="00350ACB">
      <w:pPr>
        <w:rPr>
          <w:lang w:val="en-US"/>
        </w:rPr>
      </w:pPr>
    </w:p>
    <w:sectPr w:rsidR="00350ACB" w:rsidRPr="007F572C" w:rsidSect="00AC56DF">
      <w:footerReference w:type="default" r:id="rId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3E9" w:rsidRDefault="00D143E9" w:rsidP="00AC56DF">
      <w:pPr>
        <w:spacing w:after="0" w:line="240" w:lineRule="auto"/>
      </w:pPr>
      <w:r>
        <w:separator/>
      </w:r>
    </w:p>
  </w:endnote>
  <w:endnote w:type="continuationSeparator" w:id="0">
    <w:p w:rsidR="00D143E9" w:rsidRDefault="00D143E9" w:rsidP="00AC5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736083"/>
      <w:docPartObj>
        <w:docPartGallery w:val="Page Numbers (Bottom of Page)"/>
        <w:docPartUnique/>
      </w:docPartObj>
    </w:sdtPr>
    <w:sdtEndPr/>
    <w:sdtContent>
      <w:p w:rsidR="008C70B9" w:rsidRDefault="008C70B9">
        <w:pPr>
          <w:pStyle w:val="Fuzeile"/>
          <w:jc w:val="center"/>
        </w:pPr>
        <w:r>
          <w:fldChar w:fldCharType="begin"/>
        </w:r>
        <w:r>
          <w:instrText>PAGE   \* MERGEFORMAT</w:instrText>
        </w:r>
        <w:r>
          <w:fldChar w:fldCharType="separate"/>
        </w:r>
        <w:r>
          <w:t>2</w:t>
        </w:r>
        <w:r>
          <w:fldChar w:fldCharType="end"/>
        </w:r>
      </w:p>
    </w:sdtContent>
  </w:sdt>
  <w:p w:rsidR="006A6D0A" w:rsidRDefault="006A6D0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3E9" w:rsidRDefault="00D143E9" w:rsidP="00AC56DF">
      <w:pPr>
        <w:spacing w:after="0" w:line="240" w:lineRule="auto"/>
      </w:pPr>
      <w:r>
        <w:separator/>
      </w:r>
    </w:p>
  </w:footnote>
  <w:footnote w:type="continuationSeparator" w:id="0">
    <w:p w:rsidR="00D143E9" w:rsidRDefault="00D143E9" w:rsidP="00AC5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B54F2CF068744368B7BBD4335698851C"/>
      </w:placeholder>
      <w:temporary/>
      <w:showingPlcHdr/>
      <w15:appearance w15:val="hidden"/>
    </w:sdtPr>
    <w:sdtEndPr/>
    <w:sdtContent>
      <w:p w:rsidR="008C70B9" w:rsidRDefault="008C70B9">
        <w:pPr>
          <w:pStyle w:val="Kopfzeile"/>
        </w:pPr>
        <w:r>
          <w:t>[Hier eingeben]</w:t>
        </w:r>
      </w:p>
    </w:sdtContent>
  </w:sdt>
  <w:p w:rsidR="006A6D0A" w:rsidRDefault="006A6D0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CEA7D2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7FEDD0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733C5E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DA0425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86C615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0243D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20052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6AE4B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364FA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B203B9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451F00E1"/>
    <w:multiLevelType w:val="hybridMultilevel"/>
    <w:tmpl w:val="1F427012"/>
    <w:lvl w:ilvl="0" w:tplc="9306AF64">
      <w:numFmt w:val="bullet"/>
      <w:lvlText w:val="-"/>
      <w:lvlJc w:val="left"/>
      <w:pPr>
        <w:ind w:left="1773" w:hanging="360"/>
      </w:pPr>
      <w:rPr>
        <w:rFonts w:ascii="Calibri" w:eastAsiaTheme="minorHAnsi" w:hAnsi="Calibri" w:cs="Calibri"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1" w15:restartNumberingAfterBreak="0">
    <w:nsid w:val="66B045E9"/>
    <w:multiLevelType w:val="hybridMultilevel"/>
    <w:tmpl w:val="2CBEFA9A"/>
    <w:lvl w:ilvl="0" w:tplc="0A04A8BE">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9755490"/>
    <w:multiLevelType w:val="hybridMultilevel"/>
    <w:tmpl w:val="A0B486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CE"/>
    <w:rsid w:val="00007E5D"/>
    <w:rsid w:val="0002004A"/>
    <w:rsid w:val="00051BF1"/>
    <w:rsid w:val="000C38BC"/>
    <w:rsid w:val="000F4947"/>
    <w:rsid w:val="00110ACA"/>
    <w:rsid w:val="001120A3"/>
    <w:rsid w:val="00171D87"/>
    <w:rsid w:val="001844F1"/>
    <w:rsid w:val="00185FF4"/>
    <w:rsid w:val="001E1ECE"/>
    <w:rsid w:val="00203F56"/>
    <w:rsid w:val="00247539"/>
    <w:rsid w:val="00261E50"/>
    <w:rsid w:val="002A1AC8"/>
    <w:rsid w:val="002B7D0A"/>
    <w:rsid w:val="002C03D7"/>
    <w:rsid w:val="002C6C18"/>
    <w:rsid w:val="002D768E"/>
    <w:rsid w:val="002D7690"/>
    <w:rsid w:val="002F018C"/>
    <w:rsid w:val="00311C1E"/>
    <w:rsid w:val="00311C48"/>
    <w:rsid w:val="0034299B"/>
    <w:rsid w:val="00350ACB"/>
    <w:rsid w:val="0039006A"/>
    <w:rsid w:val="00393A65"/>
    <w:rsid w:val="00393B77"/>
    <w:rsid w:val="003A5EA4"/>
    <w:rsid w:val="003C70ED"/>
    <w:rsid w:val="003D16E1"/>
    <w:rsid w:val="003D5CB9"/>
    <w:rsid w:val="003F1938"/>
    <w:rsid w:val="003F207D"/>
    <w:rsid w:val="0044280C"/>
    <w:rsid w:val="00487E5B"/>
    <w:rsid w:val="0049545F"/>
    <w:rsid w:val="004A6E94"/>
    <w:rsid w:val="004B14BD"/>
    <w:rsid w:val="004C2E65"/>
    <w:rsid w:val="004E3B8A"/>
    <w:rsid w:val="00501C3E"/>
    <w:rsid w:val="00532B40"/>
    <w:rsid w:val="00572439"/>
    <w:rsid w:val="00584022"/>
    <w:rsid w:val="005A2807"/>
    <w:rsid w:val="005D50C5"/>
    <w:rsid w:val="005D7330"/>
    <w:rsid w:val="00607B6B"/>
    <w:rsid w:val="00610013"/>
    <w:rsid w:val="006140BB"/>
    <w:rsid w:val="00633069"/>
    <w:rsid w:val="006A3B37"/>
    <w:rsid w:val="006A6D0A"/>
    <w:rsid w:val="006B519E"/>
    <w:rsid w:val="006D219C"/>
    <w:rsid w:val="006D7CB4"/>
    <w:rsid w:val="00742299"/>
    <w:rsid w:val="007549CE"/>
    <w:rsid w:val="007554A9"/>
    <w:rsid w:val="007655DA"/>
    <w:rsid w:val="0077343E"/>
    <w:rsid w:val="007807EA"/>
    <w:rsid w:val="007A3960"/>
    <w:rsid w:val="007E1FB9"/>
    <w:rsid w:val="007F2EA9"/>
    <w:rsid w:val="007F572C"/>
    <w:rsid w:val="00800F27"/>
    <w:rsid w:val="00830214"/>
    <w:rsid w:val="00866156"/>
    <w:rsid w:val="0087374F"/>
    <w:rsid w:val="008876A0"/>
    <w:rsid w:val="008C05E6"/>
    <w:rsid w:val="008C12B8"/>
    <w:rsid w:val="008C70B9"/>
    <w:rsid w:val="008F1149"/>
    <w:rsid w:val="00904F39"/>
    <w:rsid w:val="0092777B"/>
    <w:rsid w:val="009520CD"/>
    <w:rsid w:val="00963500"/>
    <w:rsid w:val="00973691"/>
    <w:rsid w:val="00984656"/>
    <w:rsid w:val="00984AAB"/>
    <w:rsid w:val="009A0B66"/>
    <w:rsid w:val="009B0F51"/>
    <w:rsid w:val="009B3CC1"/>
    <w:rsid w:val="009B7471"/>
    <w:rsid w:val="009D26E5"/>
    <w:rsid w:val="009E7895"/>
    <w:rsid w:val="009F29CC"/>
    <w:rsid w:val="00A04419"/>
    <w:rsid w:val="00A20350"/>
    <w:rsid w:val="00A310EC"/>
    <w:rsid w:val="00A33BF0"/>
    <w:rsid w:val="00A609EA"/>
    <w:rsid w:val="00A62AE5"/>
    <w:rsid w:val="00A664B1"/>
    <w:rsid w:val="00A744AF"/>
    <w:rsid w:val="00A83521"/>
    <w:rsid w:val="00A8602D"/>
    <w:rsid w:val="00A941EB"/>
    <w:rsid w:val="00AA19BC"/>
    <w:rsid w:val="00AA386E"/>
    <w:rsid w:val="00AA4056"/>
    <w:rsid w:val="00AB1F07"/>
    <w:rsid w:val="00AC18E5"/>
    <w:rsid w:val="00AC56DF"/>
    <w:rsid w:val="00B1733E"/>
    <w:rsid w:val="00B2475F"/>
    <w:rsid w:val="00B66924"/>
    <w:rsid w:val="00B956FF"/>
    <w:rsid w:val="00BB320C"/>
    <w:rsid w:val="00BD4DD4"/>
    <w:rsid w:val="00C145DF"/>
    <w:rsid w:val="00C36220"/>
    <w:rsid w:val="00C4406A"/>
    <w:rsid w:val="00C53704"/>
    <w:rsid w:val="00C57F5D"/>
    <w:rsid w:val="00C6185D"/>
    <w:rsid w:val="00C7336E"/>
    <w:rsid w:val="00C7564C"/>
    <w:rsid w:val="00CF1135"/>
    <w:rsid w:val="00CF4A3D"/>
    <w:rsid w:val="00D143E9"/>
    <w:rsid w:val="00D378AF"/>
    <w:rsid w:val="00D45EDD"/>
    <w:rsid w:val="00D8503F"/>
    <w:rsid w:val="00D90992"/>
    <w:rsid w:val="00D965A1"/>
    <w:rsid w:val="00DA0679"/>
    <w:rsid w:val="00DF05F9"/>
    <w:rsid w:val="00DF76F0"/>
    <w:rsid w:val="00E02341"/>
    <w:rsid w:val="00E277E0"/>
    <w:rsid w:val="00E32808"/>
    <w:rsid w:val="00E34A65"/>
    <w:rsid w:val="00E41049"/>
    <w:rsid w:val="00E52614"/>
    <w:rsid w:val="00EA7722"/>
    <w:rsid w:val="00F03CA0"/>
    <w:rsid w:val="00F32042"/>
    <w:rsid w:val="00F45ECD"/>
    <w:rsid w:val="00F71E74"/>
    <w:rsid w:val="00F7411B"/>
    <w:rsid w:val="00F86CE2"/>
    <w:rsid w:val="00F922D1"/>
    <w:rsid w:val="00FA446A"/>
    <w:rsid w:val="00FB39A3"/>
    <w:rsid w:val="00FB3E55"/>
    <w:rsid w:val="00FF53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963E8-B18B-4801-9A83-78D3A58C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1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261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261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61E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61E5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61E5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61E5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61E5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61E5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3F1938"/>
    <w:rPr>
      <w:color w:val="0000FF"/>
      <w:u w:val="single"/>
    </w:rPr>
  </w:style>
  <w:style w:type="character" w:styleId="Platzhaltertext">
    <w:name w:val="Placeholder Text"/>
    <w:basedOn w:val="Absatz-Standardschriftart"/>
    <w:uiPriority w:val="99"/>
    <w:semiHidden/>
    <w:rsid w:val="00261E50"/>
    <w:rPr>
      <w:color w:val="808080"/>
    </w:rPr>
  </w:style>
  <w:style w:type="paragraph" w:customStyle="1" w:styleId="CitaviBibliographyEntry">
    <w:name w:val="Citavi Bibliography Entry"/>
    <w:basedOn w:val="Standard"/>
    <w:link w:val="CitaviBibliographyEntryZchn"/>
    <w:uiPriority w:val="99"/>
    <w:rsid w:val="00261E50"/>
    <w:pPr>
      <w:spacing w:after="120"/>
    </w:pPr>
  </w:style>
  <w:style w:type="character" w:customStyle="1" w:styleId="CitaviBibliographyEntryZchn">
    <w:name w:val="Citavi Bibliography Entry Zchn"/>
    <w:basedOn w:val="Absatz-Standardschriftart"/>
    <w:link w:val="CitaviBibliographyEntry"/>
    <w:uiPriority w:val="99"/>
    <w:rsid w:val="00261E50"/>
  </w:style>
  <w:style w:type="paragraph" w:customStyle="1" w:styleId="CitaviBibliographyHeading">
    <w:name w:val="Citavi Bibliography Heading"/>
    <w:basedOn w:val="berschrift1"/>
    <w:link w:val="CitaviBibliographyHeadingZchn"/>
    <w:uiPriority w:val="99"/>
    <w:rsid w:val="00261E50"/>
  </w:style>
  <w:style w:type="character" w:customStyle="1" w:styleId="CitaviBibliographyHeadingZchn">
    <w:name w:val="Citavi Bibliography Heading Zchn"/>
    <w:basedOn w:val="Absatz-Standardschriftart"/>
    <w:link w:val="CitaviBibliographyHeading"/>
    <w:uiPriority w:val="99"/>
    <w:rsid w:val="00261E50"/>
    <w:rPr>
      <w:rFonts w:asciiTheme="majorHAnsi" w:eastAsiaTheme="majorEastAsia" w:hAnsiTheme="majorHAnsi"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261E50"/>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261E50"/>
  </w:style>
  <w:style w:type="character" w:customStyle="1" w:styleId="CitaviChapterBibliographyHeadingZchn">
    <w:name w:val="Citavi Chapter Bibliography Heading Zchn"/>
    <w:basedOn w:val="Absatz-Standardschriftart"/>
    <w:link w:val="CitaviChapterBibliographyHeading"/>
    <w:uiPriority w:val="99"/>
    <w:rsid w:val="00261E50"/>
    <w:rPr>
      <w:rFonts w:asciiTheme="majorHAnsi" w:eastAsiaTheme="majorEastAsia" w:hAnsiTheme="majorHAnsi" w:cstheme="majorBidi"/>
      <w:color w:val="2F5496" w:themeColor="accent1" w:themeShade="BF"/>
      <w:sz w:val="26"/>
      <w:szCs w:val="26"/>
    </w:rPr>
  </w:style>
  <w:style w:type="character" w:customStyle="1" w:styleId="berschrift2Zchn">
    <w:name w:val="Überschrift 2 Zchn"/>
    <w:basedOn w:val="Absatz-Standardschriftart"/>
    <w:link w:val="berschrift2"/>
    <w:uiPriority w:val="9"/>
    <w:semiHidden/>
    <w:rsid w:val="00261E50"/>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261E50"/>
    <w:pPr>
      <w:outlineLvl w:val="9"/>
    </w:pPr>
  </w:style>
  <w:style w:type="character" w:customStyle="1" w:styleId="CitaviBibliographySubheading1Zchn">
    <w:name w:val="Citavi Bibliography Subheading 1 Zchn"/>
    <w:basedOn w:val="Absatz-Standardschriftart"/>
    <w:link w:val="CitaviBibliographySubheading1"/>
    <w:uiPriority w:val="99"/>
    <w:rsid w:val="00261E50"/>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uiPriority w:val="99"/>
    <w:rsid w:val="00261E50"/>
    <w:pPr>
      <w:outlineLvl w:val="9"/>
    </w:pPr>
  </w:style>
  <w:style w:type="character" w:customStyle="1" w:styleId="CitaviBibliographySubheading2Zchn">
    <w:name w:val="Citavi Bibliography Subheading 2 Zchn"/>
    <w:basedOn w:val="Absatz-Standardschriftart"/>
    <w:link w:val="CitaviBibliographySubheading2"/>
    <w:uiPriority w:val="99"/>
    <w:rsid w:val="00261E50"/>
    <w:rPr>
      <w:rFonts w:asciiTheme="majorHAnsi" w:eastAsiaTheme="majorEastAsia" w:hAnsiTheme="majorHAnsi" w:cstheme="majorBidi"/>
      <w:color w:val="1F3763" w:themeColor="accent1" w:themeShade="7F"/>
      <w:sz w:val="24"/>
      <w:szCs w:val="24"/>
    </w:rPr>
  </w:style>
  <w:style w:type="character" w:customStyle="1" w:styleId="berschrift3Zchn">
    <w:name w:val="Überschrift 3 Zchn"/>
    <w:basedOn w:val="Absatz-Standardschriftart"/>
    <w:link w:val="berschrift3"/>
    <w:uiPriority w:val="9"/>
    <w:semiHidden/>
    <w:rsid w:val="00261E50"/>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261E50"/>
    <w:pPr>
      <w:outlineLvl w:val="9"/>
    </w:pPr>
  </w:style>
  <w:style w:type="character" w:customStyle="1" w:styleId="CitaviBibliographySubheading3Zchn">
    <w:name w:val="Citavi Bibliography Subheading 3 Zchn"/>
    <w:basedOn w:val="Absatz-Standardschriftart"/>
    <w:link w:val="CitaviBibliographySubheading3"/>
    <w:uiPriority w:val="99"/>
    <w:rsid w:val="00261E50"/>
    <w:rPr>
      <w:rFonts w:asciiTheme="majorHAnsi" w:eastAsiaTheme="majorEastAsia" w:hAnsiTheme="majorHAnsi" w:cstheme="majorBidi"/>
      <w:i/>
      <w:iCs/>
      <w:color w:val="2F5496" w:themeColor="accent1" w:themeShade="BF"/>
    </w:rPr>
  </w:style>
  <w:style w:type="character" w:customStyle="1" w:styleId="berschrift4Zchn">
    <w:name w:val="Überschrift 4 Zchn"/>
    <w:basedOn w:val="Absatz-Standardschriftart"/>
    <w:link w:val="berschrift4"/>
    <w:uiPriority w:val="9"/>
    <w:semiHidden/>
    <w:rsid w:val="00261E50"/>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261E50"/>
    <w:pPr>
      <w:outlineLvl w:val="9"/>
    </w:pPr>
  </w:style>
  <w:style w:type="character" w:customStyle="1" w:styleId="CitaviBibliographySubheading4Zchn">
    <w:name w:val="Citavi Bibliography Subheading 4 Zchn"/>
    <w:basedOn w:val="Absatz-Standardschriftart"/>
    <w:link w:val="CitaviBibliographySubheading4"/>
    <w:uiPriority w:val="99"/>
    <w:rsid w:val="00261E50"/>
    <w:rPr>
      <w:rFonts w:asciiTheme="majorHAnsi" w:eastAsiaTheme="majorEastAsia" w:hAnsiTheme="majorHAnsi" w:cstheme="majorBidi"/>
      <w:color w:val="2F5496" w:themeColor="accent1" w:themeShade="BF"/>
    </w:rPr>
  </w:style>
  <w:style w:type="character" w:customStyle="1" w:styleId="berschrift5Zchn">
    <w:name w:val="Überschrift 5 Zchn"/>
    <w:basedOn w:val="Absatz-Standardschriftart"/>
    <w:link w:val="berschrift5"/>
    <w:uiPriority w:val="9"/>
    <w:semiHidden/>
    <w:rsid w:val="00261E50"/>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261E50"/>
    <w:pPr>
      <w:outlineLvl w:val="9"/>
    </w:pPr>
  </w:style>
  <w:style w:type="character" w:customStyle="1" w:styleId="CitaviBibliographySubheading5Zchn">
    <w:name w:val="Citavi Bibliography Subheading 5 Zchn"/>
    <w:basedOn w:val="Absatz-Standardschriftart"/>
    <w:link w:val="CitaviBibliographySubheading5"/>
    <w:uiPriority w:val="99"/>
    <w:rsid w:val="00261E50"/>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261E50"/>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261E50"/>
    <w:pPr>
      <w:outlineLvl w:val="9"/>
    </w:pPr>
  </w:style>
  <w:style w:type="character" w:customStyle="1" w:styleId="CitaviBibliographySubheading6Zchn">
    <w:name w:val="Citavi Bibliography Subheading 6 Zchn"/>
    <w:basedOn w:val="Absatz-Standardschriftart"/>
    <w:link w:val="CitaviBibliographySubheading6"/>
    <w:uiPriority w:val="99"/>
    <w:rsid w:val="00261E50"/>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261E50"/>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261E50"/>
    <w:pPr>
      <w:outlineLvl w:val="9"/>
    </w:pPr>
  </w:style>
  <w:style w:type="character" w:customStyle="1" w:styleId="CitaviBibliographySubheading7Zchn">
    <w:name w:val="Citavi Bibliography Subheading 7 Zchn"/>
    <w:basedOn w:val="Absatz-Standardschriftart"/>
    <w:link w:val="CitaviBibliographySubheading7"/>
    <w:uiPriority w:val="99"/>
    <w:rsid w:val="00261E50"/>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261E50"/>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261E50"/>
    <w:pPr>
      <w:outlineLvl w:val="9"/>
    </w:pPr>
  </w:style>
  <w:style w:type="character" w:customStyle="1" w:styleId="CitaviBibliographySubheading8Zchn">
    <w:name w:val="Citavi Bibliography Subheading 8 Zchn"/>
    <w:basedOn w:val="Absatz-Standardschriftart"/>
    <w:link w:val="CitaviBibliographySubheading8"/>
    <w:uiPriority w:val="99"/>
    <w:rsid w:val="00261E50"/>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261E50"/>
    <w:rPr>
      <w:rFonts w:asciiTheme="majorHAnsi" w:eastAsiaTheme="majorEastAsia" w:hAnsiTheme="majorHAnsi" w:cstheme="majorBidi"/>
      <w:i/>
      <w:iCs/>
      <w:color w:val="272727" w:themeColor="text1" w:themeTint="D8"/>
      <w:sz w:val="21"/>
      <w:szCs w:val="21"/>
    </w:rPr>
  </w:style>
  <w:style w:type="character" w:customStyle="1" w:styleId="tm5">
    <w:name w:val="tm5"/>
    <w:basedOn w:val="Absatz-Standardschriftart"/>
    <w:rsid w:val="00051BF1"/>
  </w:style>
  <w:style w:type="paragraph" w:styleId="Listenabsatz">
    <w:name w:val="List Paragraph"/>
    <w:basedOn w:val="Standard"/>
    <w:uiPriority w:val="34"/>
    <w:qFormat/>
    <w:rsid w:val="002B7D0A"/>
    <w:pPr>
      <w:ind w:left="720"/>
      <w:contextualSpacing/>
    </w:pPr>
  </w:style>
  <w:style w:type="paragraph" w:styleId="Inhaltsverzeichnisberschrift">
    <w:name w:val="TOC Heading"/>
    <w:basedOn w:val="berschrift1"/>
    <w:next w:val="Standard"/>
    <w:uiPriority w:val="39"/>
    <w:semiHidden/>
    <w:unhideWhenUsed/>
    <w:qFormat/>
    <w:rsid w:val="003D16E1"/>
    <w:pPr>
      <w:outlineLvl w:val="9"/>
    </w:pPr>
  </w:style>
  <w:style w:type="paragraph" w:styleId="Literaturverzeichnis">
    <w:name w:val="Bibliography"/>
    <w:basedOn w:val="Standard"/>
    <w:next w:val="Standard"/>
    <w:uiPriority w:val="37"/>
    <w:semiHidden/>
    <w:unhideWhenUsed/>
    <w:rsid w:val="003D16E1"/>
  </w:style>
  <w:style w:type="character" w:styleId="Buchtitel">
    <w:name w:val="Book Title"/>
    <w:basedOn w:val="Absatz-Standardschriftart"/>
    <w:uiPriority w:val="33"/>
    <w:qFormat/>
    <w:rsid w:val="003D16E1"/>
    <w:rPr>
      <w:b/>
      <w:bCs/>
      <w:i/>
      <w:iCs/>
      <w:spacing w:val="5"/>
    </w:rPr>
  </w:style>
  <w:style w:type="character" w:styleId="IntensiverVerweis">
    <w:name w:val="Intense Reference"/>
    <w:basedOn w:val="Absatz-Standardschriftart"/>
    <w:uiPriority w:val="32"/>
    <w:qFormat/>
    <w:rsid w:val="003D16E1"/>
    <w:rPr>
      <w:b/>
      <w:bCs/>
      <w:smallCaps/>
      <w:color w:val="4472C4" w:themeColor="accent1"/>
      <w:spacing w:val="5"/>
    </w:rPr>
  </w:style>
  <w:style w:type="character" w:styleId="SchwacherVerweis">
    <w:name w:val="Subtle Reference"/>
    <w:basedOn w:val="Absatz-Standardschriftart"/>
    <w:uiPriority w:val="31"/>
    <w:qFormat/>
    <w:rsid w:val="003D16E1"/>
    <w:rPr>
      <w:smallCaps/>
      <w:color w:val="5A5A5A" w:themeColor="text1" w:themeTint="A5"/>
    </w:rPr>
  </w:style>
  <w:style w:type="character" w:styleId="IntensiveHervorhebung">
    <w:name w:val="Intense Emphasis"/>
    <w:basedOn w:val="Absatz-Standardschriftart"/>
    <w:uiPriority w:val="21"/>
    <w:qFormat/>
    <w:rsid w:val="003D16E1"/>
    <w:rPr>
      <w:i/>
      <w:iCs/>
      <w:color w:val="4472C4" w:themeColor="accent1"/>
    </w:rPr>
  </w:style>
  <w:style w:type="character" w:styleId="SchwacheHervorhebung">
    <w:name w:val="Subtle Emphasis"/>
    <w:basedOn w:val="Absatz-Standardschriftart"/>
    <w:uiPriority w:val="19"/>
    <w:qFormat/>
    <w:rsid w:val="003D16E1"/>
    <w:rPr>
      <w:i/>
      <w:iCs/>
      <w:color w:val="404040" w:themeColor="text1" w:themeTint="BF"/>
    </w:rPr>
  </w:style>
  <w:style w:type="paragraph" w:styleId="IntensivesZitat">
    <w:name w:val="Intense Quote"/>
    <w:basedOn w:val="Standard"/>
    <w:next w:val="Standard"/>
    <w:link w:val="IntensivesZitatZchn"/>
    <w:uiPriority w:val="30"/>
    <w:qFormat/>
    <w:rsid w:val="003D16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D16E1"/>
    <w:rPr>
      <w:i/>
      <w:iCs/>
      <w:color w:val="4472C4" w:themeColor="accent1"/>
    </w:rPr>
  </w:style>
  <w:style w:type="paragraph" w:styleId="Zitat">
    <w:name w:val="Quote"/>
    <w:basedOn w:val="Standard"/>
    <w:next w:val="Standard"/>
    <w:link w:val="ZitatZchn"/>
    <w:uiPriority w:val="29"/>
    <w:qFormat/>
    <w:rsid w:val="003D16E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D16E1"/>
    <w:rPr>
      <w:i/>
      <w:iCs/>
      <w:color w:val="404040" w:themeColor="text1" w:themeTint="BF"/>
    </w:rPr>
  </w:style>
  <w:style w:type="table" w:styleId="MittlereListe1-Akzent1">
    <w:name w:val="Medium List 1 Accent 1"/>
    <w:basedOn w:val="NormaleTabelle"/>
    <w:uiPriority w:val="65"/>
    <w:semiHidden/>
    <w:unhideWhenUsed/>
    <w:rsid w:val="003D16E1"/>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D16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D16E1"/>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D16E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D16E1"/>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D16E1"/>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D16E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D16E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D16E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D16E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D16E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D16E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D16E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D16E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D16E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D16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D16E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D16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D16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D16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3D16E1"/>
    <w:pPr>
      <w:spacing w:after="0" w:line="240" w:lineRule="auto"/>
    </w:pPr>
  </w:style>
  <w:style w:type="character" w:styleId="HTMLVariable">
    <w:name w:val="HTML Variable"/>
    <w:basedOn w:val="Absatz-Standardschriftart"/>
    <w:uiPriority w:val="99"/>
    <w:semiHidden/>
    <w:unhideWhenUsed/>
    <w:rsid w:val="003D16E1"/>
    <w:rPr>
      <w:i/>
      <w:iCs/>
    </w:rPr>
  </w:style>
  <w:style w:type="character" w:styleId="HTMLSchreibmaschine">
    <w:name w:val="HTML Typewriter"/>
    <w:basedOn w:val="Absatz-Standardschriftart"/>
    <w:uiPriority w:val="99"/>
    <w:semiHidden/>
    <w:unhideWhenUsed/>
    <w:rsid w:val="003D16E1"/>
    <w:rPr>
      <w:rFonts w:ascii="Consolas" w:hAnsi="Consolas"/>
      <w:sz w:val="20"/>
      <w:szCs w:val="20"/>
    </w:rPr>
  </w:style>
  <w:style w:type="character" w:styleId="HTMLBeispiel">
    <w:name w:val="HTML Sample"/>
    <w:basedOn w:val="Absatz-Standardschriftart"/>
    <w:uiPriority w:val="99"/>
    <w:semiHidden/>
    <w:unhideWhenUsed/>
    <w:rsid w:val="003D16E1"/>
    <w:rPr>
      <w:rFonts w:ascii="Consolas" w:hAnsi="Consolas"/>
      <w:sz w:val="24"/>
      <w:szCs w:val="24"/>
    </w:rPr>
  </w:style>
  <w:style w:type="paragraph" w:styleId="HTMLVorformatiert">
    <w:name w:val="HTML Preformatted"/>
    <w:basedOn w:val="Standard"/>
    <w:link w:val="HTMLVorformatiertZchn"/>
    <w:uiPriority w:val="99"/>
    <w:semiHidden/>
    <w:unhideWhenUsed/>
    <w:rsid w:val="003D16E1"/>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D16E1"/>
    <w:rPr>
      <w:rFonts w:ascii="Consolas" w:hAnsi="Consolas"/>
      <w:sz w:val="20"/>
      <w:szCs w:val="20"/>
    </w:rPr>
  </w:style>
  <w:style w:type="character" w:styleId="HTMLTastatur">
    <w:name w:val="HTML Keyboard"/>
    <w:basedOn w:val="Absatz-Standardschriftart"/>
    <w:uiPriority w:val="99"/>
    <w:semiHidden/>
    <w:unhideWhenUsed/>
    <w:rsid w:val="003D16E1"/>
    <w:rPr>
      <w:rFonts w:ascii="Consolas" w:hAnsi="Consolas"/>
      <w:sz w:val="20"/>
      <w:szCs w:val="20"/>
    </w:rPr>
  </w:style>
  <w:style w:type="character" w:styleId="HTMLDefinition">
    <w:name w:val="HTML Definition"/>
    <w:basedOn w:val="Absatz-Standardschriftart"/>
    <w:uiPriority w:val="99"/>
    <w:semiHidden/>
    <w:unhideWhenUsed/>
    <w:rsid w:val="003D16E1"/>
    <w:rPr>
      <w:i/>
      <w:iCs/>
    </w:rPr>
  </w:style>
  <w:style w:type="character" w:styleId="HTMLCode">
    <w:name w:val="HTML Code"/>
    <w:basedOn w:val="Absatz-Standardschriftart"/>
    <w:uiPriority w:val="99"/>
    <w:semiHidden/>
    <w:unhideWhenUsed/>
    <w:rsid w:val="003D16E1"/>
    <w:rPr>
      <w:rFonts w:ascii="Consolas" w:hAnsi="Consolas"/>
      <w:sz w:val="20"/>
      <w:szCs w:val="20"/>
    </w:rPr>
  </w:style>
  <w:style w:type="character" w:styleId="HTMLZitat">
    <w:name w:val="HTML Cite"/>
    <w:basedOn w:val="Absatz-Standardschriftart"/>
    <w:uiPriority w:val="99"/>
    <w:semiHidden/>
    <w:unhideWhenUsed/>
    <w:rsid w:val="003D16E1"/>
    <w:rPr>
      <w:i/>
      <w:iCs/>
    </w:rPr>
  </w:style>
  <w:style w:type="paragraph" w:styleId="HTMLAdresse">
    <w:name w:val="HTML Address"/>
    <w:basedOn w:val="Standard"/>
    <w:link w:val="HTMLAdresseZchn"/>
    <w:uiPriority w:val="99"/>
    <w:semiHidden/>
    <w:unhideWhenUsed/>
    <w:rsid w:val="003D16E1"/>
    <w:pPr>
      <w:spacing w:after="0" w:line="240" w:lineRule="auto"/>
    </w:pPr>
    <w:rPr>
      <w:i/>
      <w:iCs/>
    </w:rPr>
  </w:style>
  <w:style w:type="character" w:customStyle="1" w:styleId="HTMLAdresseZchn">
    <w:name w:val="HTML Adresse Zchn"/>
    <w:basedOn w:val="Absatz-Standardschriftart"/>
    <w:link w:val="HTMLAdresse"/>
    <w:uiPriority w:val="99"/>
    <w:semiHidden/>
    <w:rsid w:val="003D16E1"/>
    <w:rPr>
      <w:i/>
      <w:iCs/>
    </w:rPr>
  </w:style>
  <w:style w:type="character" w:styleId="HTMLAkronym">
    <w:name w:val="HTML Acronym"/>
    <w:basedOn w:val="Absatz-Standardschriftart"/>
    <w:uiPriority w:val="99"/>
    <w:semiHidden/>
    <w:unhideWhenUsed/>
    <w:rsid w:val="003D16E1"/>
  </w:style>
  <w:style w:type="paragraph" w:styleId="StandardWeb">
    <w:name w:val="Normal (Web)"/>
    <w:basedOn w:val="Standard"/>
    <w:uiPriority w:val="99"/>
    <w:semiHidden/>
    <w:unhideWhenUsed/>
    <w:rsid w:val="003D16E1"/>
    <w:rPr>
      <w:rFonts w:ascii="Times New Roman" w:hAnsi="Times New Roman" w:cs="Times New Roman"/>
      <w:sz w:val="24"/>
      <w:szCs w:val="24"/>
    </w:rPr>
  </w:style>
  <w:style w:type="paragraph" w:styleId="NurText">
    <w:name w:val="Plain Text"/>
    <w:basedOn w:val="Standard"/>
    <w:link w:val="NurTextZchn"/>
    <w:uiPriority w:val="99"/>
    <w:semiHidden/>
    <w:unhideWhenUsed/>
    <w:rsid w:val="003D16E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D16E1"/>
    <w:rPr>
      <w:rFonts w:ascii="Consolas" w:hAnsi="Consolas"/>
      <w:sz w:val="21"/>
      <w:szCs w:val="21"/>
    </w:rPr>
  </w:style>
  <w:style w:type="paragraph" w:styleId="Dokumentstruktur">
    <w:name w:val="Document Map"/>
    <w:basedOn w:val="Standard"/>
    <w:link w:val="DokumentstrukturZchn"/>
    <w:uiPriority w:val="99"/>
    <w:semiHidden/>
    <w:unhideWhenUsed/>
    <w:rsid w:val="003D16E1"/>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D16E1"/>
    <w:rPr>
      <w:rFonts w:ascii="Segoe UI" w:hAnsi="Segoe UI" w:cs="Segoe UI"/>
      <w:sz w:val="16"/>
      <w:szCs w:val="16"/>
    </w:rPr>
  </w:style>
  <w:style w:type="character" w:styleId="Hervorhebung">
    <w:name w:val="Emphasis"/>
    <w:basedOn w:val="Absatz-Standardschriftart"/>
    <w:uiPriority w:val="20"/>
    <w:qFormat/>
    <w:rsid w:val="003D16E1"/>
    <w:rPr>
      <w:i/>
      <w:iCs/>
    </w:rPr>
  </w:style>
  <w:style w:type="character" w:styleId="Fett">
    <w:name w:val="Strong"/>
    <w:basedOn w:val="Absatz-Standardschriftart"/>
    <w:uiPriority w:val="22"/>
    <w:qFormat/>
    <w:rsid w:val="003D16E1"/>
    <w:rPr>
      <w:b/>
      <w:bCs/>
    </w:rPr>
  </w:style>
  <w:style w:type="character" w:styleId="BesuchterLink">
    <w:name w:val="FollowedHyperlink"/>
    <w:basedOn w:val="Absatz-Standardschriftart"/>
    <w:uiPriority w:val="99"/>
    <w:semiHidden/>
    <w:unhideWhenUsed/>
    <w:rsid w:val="003D16E1"/>
    <w:rPr>
      <w:color w:val="954F72" w:themeColor="followedHyperlink"/>
      <w:u w:val="single"/>
    </w:rPr>
  </w:style>
  <w:style w:type="paragraph" w:styleId="Blocktext">
    <w:name w:val="Block Text"/>
    <w:basedOn w:val="Standard"/>
    <w:uiPriority w:val="99"/>
    <w:semiHidden/>
    <w:unhideWhenUsed/>
    <w:rsid w:val="003D16E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3D16E1"/>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D16E1"/>
    <w:rPr>
      <w:sz w:val="16"/>
      <w:szCs w:val="16"/>
    </w:rPr>
  </w:style>
  <w:style w:type="paragraph" w:styleId="Textkrper-Einzug2">
    <w:name w:val="Body Text Indent 2"/>
    <w:basedOn w:val="Standard"/>
    <w:link w:val="Textkrper-Einzug2Zchn"/>
    <w:uiPriority w:val="99"/>
    <w:semiHidden/>
    <w:unhideWhenUsed/>
    <w:rsid w:val="003D16E1"/>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D16E1"/>
  </w:style>
  <w:style w:type="paragraph" w:styleId="Textkrper3">
    <w:name w:val="Body Text 3"/>
    <w:basedOn w:val="Standard"/>
    <w:link w:val="Textkrper3Zchn"/>
    <w:uiPriority w:val="99"/>
    <w:semiHidden/>
    <w:unhideWhenUsed/>
    <w:rsid w:val="003D16E1"/>
    <w:pPr>
      <w:spacing w:after="120"/>
    </w:pPr>
    <w:rPr>
      <w:sz w:val="16"/>
      <w:szCs w:val="16"/>
    </w:rPr>
  </w:style>
  <w:style w:type="character" w:customStyle="1" w:styleId="Textkrper3Zchn">
    <w:name w:val="Textkörper 3 Zchn"/>
    <w:basedOn w:val="Absatz-Standardschriftart"/>
    <w:link w:val="Textkrper3"/>
    <w:uiPriority w:val="99"/>
    <w:semiHidden/>
    <w:rsid w:val="003D16E1"/>
    <w:rPr>
      <w:sz w:val="16"/>
      <w:szCs w:val="16"/>
    </w:rPr>
  </w:style>
  <w:style w:type="paragraph" w:styleId="Textkrper2">
    <w:name w:val="Body Text 2"/>
    <w:basedOn w:val="Standard"/>
    <w:link w:val="Textkrper2Zchn"/>
    <w:uiPriority w:val="99"/>
    <w:semiHidden/>
    <w:unhideWhenUsed/>
    <w:rsid w:val="003D16E1"/>
    <w:pPr>
      <w:spacing w:after="120" w:line="480" w:lineRule="auto"/>
    </w:pPr>
  </w:style>
  <w:style w:type="character" w:customStyle="1" w:styleId="Textkrper2Zchn">
    <w:name w:val="Textkörper 2 Zchn"/>
    <w:basedOn w:val="Absatz-Standardschriftart"/>
    <w:link w:val="Textkrper2"/>
    <w:uiPriority w:val="99"/>
    <w:semiHidden/>
    <w:rsid w:val="003D16E1"/>
  </w:style>
  <w:style w:type="paragraph" w:styleId="Fu-Endnotenberschrift">
    <w:name w:val="Note Heading"/>
    <w:basedOn w:val="Standard"/>
    <w:next w:val="Standard"/>
    <w:link w:val="Fu-EndnotenberschriftZchn"/>
    <w:uiPriority w:val="99"/>
    <w:semiHidden/>
    <w:unhideWhenUsed/>
    <w:rsid w:val="003D16E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D16E1"/>
  </w:style>
  <w:style w:type="paragraph" w:styleId="Textkrper-Zeileneinzug">
    <w:name w:val="Body Text Indent"/>
    <w:basedOn w:val="Standard"/>
    <w:link w:val="Textkrper-ZeileneinzugZchn"/>
    <w:uiPriority w:val="99"/>
    <w:semiHidden/>
    <w:unhideWhenUsed/>
    <w:rsid w:val="003D16E1"/>
    <w:pPr>
      <w:spacing w:after="120"/>
      <w:ind w:left="283"/>
    </w:pPr>
  </w:style>
  <w:style w:type="character" w:customStyle="1" w:styleId="Textkrper-ZeileneinzugZchn">
    <w:name w:val="Textkörper-Zeileneinzug Zchn"/>
    <w:basedOn w:val="Absatz-Standardschriftart"/>
    <w:link w:val="Textkrper-Zeileneinzug"/>
    <w:uiPriority w:val="99"/>
    <w:semiHidden/>
    <w:rsid w:val="003D16E1"/>
  </w:style>
  <w:style w:type="paragraph" w:styleId="Textkrper-Erstzeileneinzug2">
    <w:name w:val="Body Text First Indent 2"/>
    <w:basedOn w:val="Textkrper-Zeileneinzug"/>
    <w:link w:val="Textkrper-Erstzeileneinzug2Zchn"/>
    <w:uiPriority w:val="99"/>
    <w:semiHidden/>
    <w:unhideWhenUsed/>
    <w:rsid w:val="003D16E1"/>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D16E1"/>
  </w:style>
  <w:style w:type="paragraph" w:styleId="Textkrper">
    <w:name w:val="Body Text"/>
    <w:basedOn w:val="Standard"/>
    <w:link w:val="TextkrperZchn"/>
    <w:uiPriority w:val="99"/>
    <w:semiHidden/>
    <w:unhideWhenUsed/>
    <w:rsid w:val="003D16E1"/>
    <w:pPr>
      <w:spacing w:after="120"/>
    </w:pPr>
  </w:style>
  <w:style w:type="character" w:customStyle="1" w:styleId="TextkrperZchn">
    <w:name w:val="Textkörper Zchn"/>
    <w:basedOn w:val="Absatz-Standardschriftart"/>
    <w:link w:val="Textkrper"/>
    <w:uiPriority w:val="99"/>
    <w:semiHidden/>
    <w:rsid w:val="003D16E1"/>
  </w:style>
  <w:style w:type="paragraph" w:styleId="Textkrper-Erstzeileneinzug">
    <w:name w:val="Body Text First Indent"/>
    <w:basedOn w:val="Textkrper"/>
    <w:link w:val="Textkrper-ErstzeileneinzugZchn"/>
    <w:uiPriority w:val="99"/>
    <w:semiHidden/>
    <w:unhideWhenUsed/>
    <w:rsid w:val="003D16E1"/>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D16E1"/>
  </w:style>
  <w:style w:type="paragraph" w:styleId="Datum">
    <w:name w:val="Date"/>
    <w:basedOn w:val="Standard"/>
    <w:next w:val="Standard"/>
    <w:link w:val="DatumZchn"/>
    <w:uiPriority w:val="99"/>
    <w:semiHidden/>
    <w:unhideWhenUsed/>
    <w:rsid w:val="003D16E1"/>
  </w:style>
  <w:style w:type="character" w:customStyle="1" w:styleId="DatumZchn">
    <w:name w:val="Datum Zchn"/>
    <w:basedOn w:val="Absatz-Standardschriftart"/>
    <w:link w:val="Datum"/>
    <w:uiPriority w:val="99"/>
    <w:semiHidden/>
    <w:rsid w:val="003D16E1"/>
  </w:style>
  <w:style w:type="paragraph" w:styleId="Anrede">
    <w:name w:val="Salutation"/>
    <w:basedOn w:val="Standard"/>
    <w:next w:val="Standard"/>
    <w:link w:val="AnredeZchn"/>
    <w:uiPriority w:val="99"/>
    <w:semiHidden/>
    <w:unhideWhenUsed/>
    <w:rsid w:val="003D16E1"/>
  </w:style>
  <w:style w:type="character" w:customStyle="1" w:styleId="AnredeZchn">
    <w:name w:val="Anrede Zchn"/>
    <w:basedOn w:val="Absatz-Standardschriftart"/>
    <w:link w:val="Anrede"/>
    <w:uiPriority w:val="99"/>
    <w:semiHidden/>
    <w:rsid w:val="003D16E1"/>
  </w:style>
  <w:style w:type="paragraph" w:styleId="Untertitel">
    <w:name w:val="Subtitle"/>
    <w:basedOn w:val="Standard"/>
    <w:next w:val="Standard"/>
    <w:link w:val="UntertitelZchn"/>
    <w:uiPriority w:val="11"/>
    <w:qFormat/>
    <w:rsid w:val="003D16E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D16E1"/>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3D16E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3D16E1"/>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3D16E1"/>
    <w:pPr>
      <w:spacing w:after="120"/>
      <w:ind w:left="1415"/>
      <w:contextualSpacing/>
    </w:pPr>
  </w:style>
  <w:style w:type="paragraph" w:styleId="Listenfortsetzung4">
    <w:name w:val="List Continue 4"/>
    <w:basedOn w:val="Standard"/>
    <w:uiPriority w:val="99"/>
    <w:semiHidden/>
    <w:unhideWhenUsed/>
    <w:rsid w:val="003D16E1"/>
    <w:pPr>
      <w:spacing w:after="120"/>
      <w:ind w:left="1132"/>
      <w:contextualSpacing/>
    </w:pPr>
  </w:style>
  <w:style w:type="paragraph" w:styleId="Listenfortsetzung3">
    <w:name w:val="List Continue 3"/>
    <w:basedOn w:val="Standard"/>
    <w:uiPriority w:val="99"/>
    <w:semiHidden/>
    <w:unhideWhenUsed/>
    <w:rsid w:val="003D16E1"/>
    <w:pPr>
      <w:spacing w:after="120"/>
      <w:ind w:left="849"/>
      <w:contextualSpacing/>
    </w:pPr>
  </w:style>
  <w:style w:type="paragraph" w:styleId="Listenfortsetzung2">
    <w:name w:val="List Continue 2"/>
    <w:basedOn w:val="Standard"/>
    <w:uiPriority w:val="99"/>
    <w:semiHidden/>
    <w:unhideWhenUsed/>
    <w:rsid w:val="003D16E1"/>
    <w:pPr>
      <w:spacing w:after="120"/>
      <w:ind w:left="566"/>
      <w:contextualSpacing/>
    </w:pPr>
  </w:style>
  <w:style w:type="paragraph" w:styleId="Listenfortsetzung">
    <w:name w:val="List Continue"/>
    <w:basedOn w:val="Standard"/>
    <w:uiPriority w:val="99"/>
    <w:semiHidden/>
    <w:unhideWhenUsed/>
    <w:rsid w:val="003D16E1"/>
    <w:pPr>
      <w:spacing w:after="120"/>
      <w:ind w:left="283"/>
      <w:contextualSpacing/>
    </w:pPr>
  </w:style>
  <w:style w:type="paragraph" w:styleId="Unterschrift">
    <w:name w:val="Signature"/>
    <w:basedOn w:val="Standard"/>
    <w:link w:val="UnterschriftZchn"/>
    <w:uiPriority w:val="99"/>
    <w:semiHidden/>
    <w:unhideWhenUsed/>
    <w:rsid w:val="003D16E1"/>
    <w:pPr>
      <w:spacing w:after="0" w:line="240" w:lineRule="auto"/>
      <w:ind w:left="4252"/>
    </w:pPr>
  </w:style>
  <w:style w:type="character" w:customStyle="1" w:styleId="UnterschriftZchn">
    <w:name w:val="Unterschrift Zchn"/>
    <w:basedOn w:val="Absatz-Standardschriftart"/>
    <w:link w:val="Unterschrift"/>
    <w:uiPriority w:val="99"/>
    <w:semiHidden/>
    <w:rsid w:val="003D16E1"/>
  </w:style>
  <w:style w:type="paragraph" w:styleId="Gruformel">
    <w:name w:val="Closing"/>
    <w:basedOn w:val="Standard"/>
    <w:link w:val="GruformelZchn"/>
    <w:uiPriority w:val="99"/>
    <w:semiHidden/>
    <w:unhideWhenUsed/>
    <w:rsid w:val="003D16E1"/>
    <w:pPr>
      <w:spacing w:after="0" w:line="240" w:lineRule="auto"/>
      <w:ind w:left="4252"/>
    </w:pPr>
  </w:style>
  <w:style w:type="character" w:customStyle="1" w:styleId="GruformelZchn">
    <w:name w:val="Grußformel Zchn"/>
    <w:basedOn w:val="Absatz-Standardschriftart"/>
    <w:link w:val="Gruformel"/>
    <w:uiPriority w:val="99"/>
    <w:semiHidden/>
    <w:rsid w:val="003D16E1"/>
  </w:style>
  <w:style w:type="paragraph" w:styleId="Titel">
    <w:name w:val="Title"/>
    <w:basedOn w:val="Standard"/>
    <w:next w:val="Standard"/>
    <w:link w:val="TitelZchn"/>
    <w:uiPriority w:val="10"/>
    <w:qFormat/>
    <w:rsid w:val="003D1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16E1"/>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3D16E1"/>
    <w:pPr>
      <w:numPr>
        <w:numId w:val="2"/>
      </w:numPr>
      <w:contextualSpacing/>
    </w:pPr>
  </w:style>
  <w:style w:type="paragraph" w:styleId="Listennummer4">
    <w:name w:val="List Number 4"/>
    <w:basedOn w:val="Standard"/>
    <w:uiPriority w:val="99"/>
    <w:semiHidden/>
    <w:unhideWhenUsed/>
    <w:rsid w:val="003D16E1"/>
    <w:pPr>
      <w:numPr>
        <w:numId w:val="3"/>
      </w:numPr>
      <w:contextualSpacing/>
    </w:pPr>
  </w:style>
  <w:style w:type="paragraph" w:styleId="Listennummer3">
    <w:name w:val="List Number 3"/>
    <w:basedOn w:val="Standard"/>
    <w:uiPriority w:val="99"/>
    <w:semiHidden/>
    <w:unhideWhenUsed/>
    <w:rsid w:val="003D16E1"/>
    <w:pPr>
      <w:numPr>
        <w:numId w:val="4"/>
      </w:numPr>
      <w:contextualSpacing/>
    </w:pPr>
  </w:style>
  <w:style w:type="paragraph" w:styleId="Listennummer2">
    <w:name w:val="List Number 2"/>
    <w:basedOn w:val="Standard"/>
    <w:uiPriority w:val="99"/>
    <w:semiHidden/>
    <w:unhideWhenUsed/>
    <w:rsid w:val="003D16E1"/>
    <w:pPr>
      <w:numPr>
        <w:numId w:val="5"/>
      </w:numPr>
      <w:contextualSpacing/>
    </w:pPr>
  </w:style>
  <w:style w:type="paragraph" w:styleId="Aufzhlungszeichen5">
    <w:name w:val="List Bullet 5"/>
    <w:basedOn w:val="Standard"/>
    <w:uiPriority w:val="99"/>
    <w:semiHidden/>
    <w:unhideWhenUsed/>
    <w:rsid w:val="003D16E1"/>
    <w:pPr>
      <w:numPr>
        <w:numId w:val="6"/>
      </w:numPr>
      <w:contextualSpacing/>
    </w:pPr>
  </w:style>
  <w:style w:type="paragraph" w:styleId="Aufzhlungszeichen4">
    <w:name w:val="List Bullet 4"/>
    <w:basedOn w:val="Standard"/>
    <w:uiPriority w:val="99"/>
    <w:semiHidden/>
    <w:unhideWhenUsed/>
    <w:rsid w:val="003D16E1"/>
    <w:pPr>
      <w:numPr>
        <w:numId w:val="7"/>
      </w:numPr>
      <w:contextualSpacing/>
    </w:pPr>
  </w:style>
  <w:style w:type="paragraph" w:styleId="Aufzhlungszeichen3">
    <w:name w:val="List Bullet 3"/>
    <w:basedOn w:val="Standard"/>
    <w:uiPriority w:val="99"/>
    <w:semiHidden/>
    <w:unhideWhenUsed/>
    <w:rsid w:val="003D16E1"/>
    <w:pPr>
      <w:numPr>
        <w:numId w:val="8"/>
      </w:numPr>
      <w:contextualSpacing/>
    </w:pPr>
  </w:style>
  <w:style w:type="paragraph" w:styleId="Aufzhlungszeichen2">
    <w:name w:val="List Bullet 2"/>
    <w:basedOn w:val="Standard"/>
    <w:uiPriority w:val="99"/>
    <w:semiHidden/>
    <w:unhideWhenUsed/>
    <w:rsid w:val="003D16E1"/>
    <w:pPr>
      <w:numPr>
        <w:numId w:val="9"/>
      </w:numPr>
      <w:contextualSpacing/>
    </w:pPr>
  </w:style>
  <w:style w:type="paragraph" w:styleId="Liste5">
    <w:name w:val="List 5"/>
    <w:basedOn w:val="Standard"/>
    <w:uiPriority w:val="99"/>
    <w:semiHidden/>
    <w:unhideWhenUsed/>
    <w:rsid w:val="003D16E1"/>
    <w:pPr>
      <w:ind w:left="1415" w:hanging="283"/>
      <w:contextualSpacing/>
    </w:pPr>
  </w:style>
  <w:style w:type="paragraph" w:styleId="Liste4">
    <w:name w:val="List 4"/>
    <w:basedOn w:val="Standard"/>
    <w:uiPriority w:val="99"/>
    <w:semiHidden/>
    <w:unhideWhenUsed/>
    <w:rsid w:val="003D16E1"/>
    <w:pPr>
      <w:ind w:left="1132" w:hanging="283"/>
      <w:contextualSpacing/>
    </w:pPr>
  </w:style>
  <w:style w:type="paragraph" w:styleId="Liste3">
    <w:name w:val="List 3"/>
    <w:basedOn w:val="Standard"/>
    <w:uiPriority w:val="99"/>
    <w:semiHidden/>
    <w:unhideWhenUsed/>
    <w:rsid w:val="003D16E1"/>
    <w:pPr>
      <w:ind w:left="849" w:hanging="283"/>
      <w:contextualSpacing/>
    </w:pPr>
  </w:style>
  <w:style w:type="paragraph" w:styleId="Liste2">
    <w:name w:val="List 2"/>
    <w:basedOn w:val="Standard"/>
    <w:uiPriority w:val="99"/>
    <w:semiHidden/>
    <w:unhideWhenUsed/>
    <w:rsid w:val="003D16E1"/>
    <w:pPr>
      <w:ind w:left="566" w:hanging="283"/>
      <w:contextualSpacing/>
    </w:pPr>
  </w:style>
  <w:style w:type="paragraph" w:styleId="Listennummer">
    <w:name w:val="List Number"/>
    <w:basedOn w:val="Standard"/>
    <w:uiPriority w:val="99"/>
    <w:semiHidden/>
    <w:unhideWhenUsed/>
    <w:rsid w:val="003D16E1"/>
    <w:pPr>
      <w:numPr>
        <w:numId w:val="10"/>
      </w:numPr>
      <w:contextualSpacing/>
    </w:pPr>
  </w:style>
  <w:style w:type="paragraph" w:styleId="Aufzhlungszeichen">
    <w:name w:val="List Bullet"/>
    <w:basedOn w:val="Standard"/>
    <w:uiPriority w:val="99"/>
    <w:semiHidden/>
    <w:unhideWhenUsed/>
    <w:rsid w:val="003D16E1"/>
    <w:pPr>
      <w:numPr>
        <w:numId w:val="11"/>
      </w:numPr>
      <w:contextualSpacing/>
    </w:pPr>
  </w:style>
  <w:style w:type="paragraph" w:styleId="Liste">
    <w:name w:val="List"/>
    <w:basedOn w:val="Standard"/>
    <w:uiPriority w:val="99"/>
    <w:semiHidden/>
    <w:unhideWhenUsed/>
    <w:rsid w:val="003D16E1"/>
    <w:pPr>
      <w:ind w:left="283" w:hanging="283"/>
      <w:contextualSpacing/>
    </w:pPr>
  </w:style>
  <w:style w:type="paragraph" w:styleId="RGV-berschrift">
    <w:name w:val="toa heading"/>
    <w:basedOn w:val="Standard"/>
    <w:next w:val="Standard"/>
    <w:uiPriority w:val="99"/>
    <w:semiHidden/>
    <w:unhideWhenUsed/>
    <w:rsid w:val="003D16E1"/>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3D16E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D16E1"/>
    <w:rPr>
      <w:rFonts w:ascii="Consolas" w:hAnsi="Consolas"/>
      <w:sz w:val="20"/>
      <w:szCs w:val="20"/>
    </w:rPr>
  </w:style>
  <w:style w:type="paragraph" w:styleId="Rechtsgrundlagenverzeichnis">
    <w:name w:val="table of authorities"/>
    <w:basedOn w:val="Standard"/>
    <w:next w:val="Standard"/>
    <w:uiPriority w:val="99"/>
    <w:semiHidden/>
    <w:unhideWhenUsed/>
    <w:rsid w:val="003D16E1"/>
    <w:pPr>
      <w:spacing w:after="0"/>
      <w:ind w:left="220" w:hanging="220"/>
    </w:pPr>
  </w:style>
  <w:style w:type="paragraph" w:styleId="Endnotentext">
    <w:name w:val="endnote text"/>
    <w:basedOn w:val="Standard"/>
    <w:link w:val="EndnotentextZchn"/>
    <w:uiPriority w:val="99"/>
    <w:semiHidden/>
    <w:unhideWhenUsed/>
    <w:rsid w:val="003D16E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D16E1"/>
    <w:rPr>
      <w:sz w:val="20"/>
      <w:szCs w:val="20"/>
    </w:rPr>
  </w:style>
  <w:style w:type="character" w:styleId="Endnotenzeichen">
    <w:name w:val="endnote reference"/>
    <w:basedOn w:val="Absatz-Standardschriftart"/>
    <w:uiPriority w:val="99"/>
    <w:semiHidden/>
    <w:unhideWhenUsed/>
    <w:rsid w:val="003D16E1"/>
    <w:rPr>
      <w:vertAlign w:val="superscript"/>
    </w:rPr>
  </w:style>
  <w:style w:type="character" w:styleId="Seitenzahl">
    <w:name w:val="page number"/>
    <w:basedOn w:val="Absatz-Standardschriftart"/>
    <w:uiPriority w:val="99"/>
    <w:semiHidden/>
    <w:unhideWhenUsed/>
    <w:rsid w:val="003D16E1"/>
  </w:style>
  <w:style w:type="character" w:styleId="Zeilennummer">
    <w:name w:val="line number"/>
    <w:basedOn w:val="Absatz-Standardschriftart"/>
    <w:uiPriority w:val="99"/>
    <w:semiHidden/>
    <w:unhideWhenUsed/>
    <w:rsid w:val="003D16E1"/>
  </w:style>
  <w:style w:type="character" w:styleId="Kommentarzeichen">
    <w:name w:val="annotation reference"/>
    <w:basedOn w:val="Absatz-Standardschriftart"/>
    <w:uiPriority w:val="99"/>
    <w:semiHidden/>
    <w:unhideWhenUsed/>
    <w:rsid w:val="003D16E1"/>
    <w:rPr>
      <w:sz w:val="16"/>
      <w:szCs w:val="16"/>
    </w:rPr>
  </w:style>
  <w:style w:type="character" w:styleId="Funotenzeichen">
    <w:name w:val="footnote reference"/>
    <w:basedOn w:val="Absatz-Standardschriftart"/>
    <w:uiPriority w:val="99"/>
    <w:semiHidden/>
    <w:unhideWhenUsed/>
    <w:rsid w:val="003D16E1"/>
    <w:rPr>
      <w:vertAlign w:val="superscript"/>
    </w:rPr>
  </w:style>
  <w:style w:type="paragraph" w:styleId="Umschlagabsenderadresse">
    <w:name w:val="envelope return"/>
    <w:basedOn w:val="Standard"/>
    <w:uiPriority w:val="99"/>
    <w:semiHidden/>
    <w:unhideWhenUsed/>
    <w:rsid w:val="003D16E1"/>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D16E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3D16E1"/>
    <w:pPr>
      <w:spacing w:after="0"/>
    </w:pPr>
  </w:style>
  <w:style w:type="paragraph" w:styleId="Beschriftung">
    <w:name w:val="caption"/>
    <w:basedOn w:val="Standard"/>
    <w:next w:val="Standard"/>
    <w:uiPriority w:val="35"/>
    <w:semiHidden/>
    <w:unhideWhenUsed/>
    <w:qFormat/>
    <w:rsid w:val="003D16E1"/>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D16E1"/>
    <w:pPr>
      <w:spacing w:after="0" w:line="240" w:lineRule="auto"/>
      <w:ind w:left="220" w:hanging="220"/>
    </w:pPr>
  </w:style>
  <w:style w:type="paragraph" w:styleId="Indexberschrift">
    <w:name w:val="index heading"/>
    <w:basedOn w:val="Standard"/>
    <w:next w:val="Index1"/>
    <w:uiPriority w:val="99"/>
    <w:semiHidden/>
    <w:unhideWhenUsed/>
    <w:rsid w:val="003D16E1"/>
    <w:rPr>
      <w:rFonts w:asciiTheme="majorHAnsi" w:eastAsiaTheme="majorEastAsia" w:hAnsiTheme="majorHAnsi" w:cstheme="majorBidi"/>
      <w:b/>
      <w:bCs/>
    </w:rPr>
  </w:style>
  <w:style w:type="paragraph" w:styleId="Fuzeile">
    <w:name w:val="footer"/>
    <w:basedOn w:val="Standard"/>
    <w:link w:val="FuzeileZchn"/>
    <w:uiPriority w:val="99"/>
    <w:unhideWhenUsed/>
    <w:rsid w:val="003D16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6E1"/>
  </w:style>
  <w:style w:type="paragraph" w:styleId="Kopfzeile">
    <w:name w:val="header"/>
    <w:basedOn w:val="Standard"/>
    <w:link w:val="KopfzeileZchn"/>
    <w:uiPriority w:val="99"/>
    <w:unhideWhenUsed/>
    <w:rsid w:val="003D16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6E1"/>
  </w:style>
  <w:style w:type="paragraph" w:styleId="Kommentartext">
    <w:name w:val="annotation text"/>
    <w:basedOn w:val="Standard"/>
    <w:link w:val="KommentartextZchn"/>
    <w:uiPriority w:val="99"/>
    <w:semiHidden/>
    <w:unhideWhenUsed/>
    <w:rsid w:val="003D16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D16E1"/>
    <w:rPr>
      <w:sz w:val="20"/>
      <w:szCs w:val="20"/>
    </w:rPr>
  </w:style>
  <w:style w:type="paragraph" w:styleId="Funotentext">
    <w:name w:val="footnote text"/>
    <w:basedOn w:val="Standard"/>
    <w:link w:val="FunotentextZchn"/>
    <w:uiPriority w:val="99"/>
    <w:semiHidden/>
    <w:unhideWhenUsed/>
    <w:rsid w:val="003D16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D16E1"/>
    <w:rPr>
      <w:sz w:val="20"/>
      <w:szCs w:val="20"/>
    </w:rPr>
  </w:style>
  <w:style w:type="paragraph" w:styleId="Standardeinzug">
    <w:name w:val="Normal Indent"/>
    <w:basedOn w:val="Standard"/>
    <w:uiPriority w:val="99"/>
    <w:semiHidden/>
    <w:unhideWhenUsed/>
    <w:rsid w:val="003D16E1"/>
    <w:pPr>
      <w:ind w:left="708"/>
    </w:pPr>
  </w:style>
  <w:style w:type="paragraph" w:styleId="Verzeichnis9">
    <w:name w:val="toc 9"/>
    <w:basedOn w:val="Standard"/>
    <w:next w:val="Standard"/>
    <w:autoRedefine/>
    <w:uiPriority w:val="39"/>
    <w:semiHidden/>
    <w:unhideWhenUsed/>
    <w:rsid w:val="003D16E1"/>
    <w:pPr>
      <w:spacing w:after="100"/>
      <w:ind w:left="1760"/>
    </w:pPr>
  </w:style>
  <w:style w:type="paragraph" w:styleId="Verzeichnis8">
    <w:name w:val="toc 8"/>
    <w:basedOn w:val="Standard"/>
    <w:next w:val="Standard"/>
    <w:autoRedefine/>
    <w:uiPriority w:val="39"/>
    <w:semiHidden/>
    <w:unhideWhenUsed/>
    <w:rsid w:val="003D16E1"/>
    <w:pPr>
      <w:spacing w:after="100"/>
      <w:ind w:left="1540"/>
    </w:pPr>
  </w:style>
  <w:style w:type="paragraph" w:styleId="Verzeichnis7">
    <w:name w:val="toc 7"/>
    <w:basedOn w:val="Standard"/>
    <w:next w:val="Standard"/>
    <w:autoRedefine/>
    <w:uiPriority w:val="39"/>
    <w:semiHidden/>
    <w:unhideWhenUsed/>
    <w:rsid w:val="003D16E1"/>
    <w:pPr>
      <w:spacing w:after="100"/>
      <w:ind w:left="1320"/>
    </w:pPr>
  </w:style>
  <w:style w:type="paragraph" w:styleId="Verzeichnis6">
    <w:name w:val="toc 6"/>
    <w:basedOn w:val="Standard"/>
    <w:next w:val="Standard"/>
    <w:autoRedefine/>
    <w:uiPriority w:val="39"/>
    <w:semiHidden/>
    <w:unhideWhenUsed/>
    <w:rsid w:val="003D16E1"/>
    <w:pPr>
      <w:spacing w:after="100"/>
      <w:ind w:left="1100"/>
    </w:pPr>
  </w:style>
  <w:style w:type="paragraph" w:styleId="Verzeichnis5">
    <w:name w:val="toc 5"/>
    <w:basedOn w:val="Standard"/>
    <w:next w:val="Standard"/>
    <w:autoRedefine/>
    <w:uiPriority w:val="39"/>
    <w:semiHidden/>
    <w:unhideWhenUsed/>
    <w:rsid w:val="003D16E1"/>
    <w:pPr>
      <w:spacing w:after="100"/>
      <w:ind w:left="880"/>
    </w:pPr>
  </w:style>
  <w:style w:type="paragraph" w:styleId="Verzeichnis4">
    <w:name w:val="toc 4"/>
    <w:basedOn w:val="Standard"/>
    <w:next w:val="Standard"/>
    <w:autoRedefine/>
    <w:uiPriority w:val="39"/>
    <w:semiHidden/>
    <w:unhideWhenUsed/>
    <w:rsid w:val="003D16E1"/>
    <w:pPr>
      <w:spacing w:after="100"/>
      <w:ind w:left="660"/>
    </w:pPr>
  </w:style>
  <w:style w:type="paragraph" w:styleId="Verzeichnis3">
    <w:name w:val="toc 3"/>
    <w:basedOn w:val="Standard"/>
    <w:next w:val="Standard"/>
    <w:autoRedefine/>
    <w:uiPriority w:val="39"/>
    <w:semiHidden/>
    <w:unhideWhenUsed/>
    <w:rsid w:val="003D16E1"/>
    <w:pPr>
      <w:spacing w:after="100"/>
      <w:ind w:left="440"/>
    </w:pPr>
  </w:style>
  <w:style w:type="paragraph" w:styleId="Verzeichnis2">
    <w:name w:val="toc 2"/>
    <w:basedOn w:val="Standard"/>
    <w:next w:val="Standard"/>
    <w:autoRedefine/>
    <w:uiPriority w:val="39"/>
    <w:semiHidden/>
    <w:unhideWhenUsed/>
    <w:rsid w:val="003D16E1"/>
    <w:pPr>
      <w:spacing w:after="100"/>
      <w:ind w:left="220"/>
    </w:pPr>
  </w:style>
  <w:style w:type="paragraph" w:styleId="Verzeichnis1">
    <w:name w:val="toc 1"/>
    <w:basedOn w:val="Standard"/>
    <w:next w:val="Standard"/>
    <w:autoRedefine/>
    <w:uiPriority w:val="39"/>
    <w:semiHidden/>
    <w:unhideWhenUsed/>
    <w:rsid w:val="003D16E1"/>
    <w:pPr>
      <w:spacing w:after="100"/>
    </w:pPr>
  </w:style>
  <w:style w:type="paragraph" w:styleId="Index9">
    <w:name w:val="index 9"/>
    <w:basedOn w:val="Standard"/>
    <w:next w:val="Standard"/>
    <w:autoRedefine/>
    <w:uiPriority w:val="99"/>
    <w:semiHidden/>
    <w:unhideWhenUsed/>
    <w:rsid w:val="003D16E1"/>
    <w:pPr>
      <w:spacing w:after="0" w:line="240" w:lineRule="auto"/>
      <w:ind w:left="1980" w:hanging="220"/>
    </w:pPr>
  </w:style>
  <w:style w:type="paragraph" w:styleId="Index8">
    <w:name w:val="index 8"/>
    <w:basedOn w:val="Standard"/>
    <w:next w:val="Standard"/>
    <w:autoRedefine/>
    <w:uiPriority w:val="99"/>
    <w:semiHidden/>
    <w:unhideWhenUsed/>
    <w:rsid w:val="003D16E1"/>
    <w:pPr>
      <w:spacing w:after="0" w:line="240" w:lineRule="auto"/>
      <w:ind w:left="1760" w:hanging="220"/>
    </w:pPr>
  </w:style>
  <w:style w:type="paragraph" w:styleId="Index7">
    <w:name w:val="index 7"/>
    <w:basedOn w:val="Standard"/>
    <w:next w:val="Standard"/>
    <w:autoRedefine/>
    <w:uiPriority w:val="99"/>
    <w:semiHidden/>
    <w:unhideWhenUsed/>
    <w:rsid w:val="003D16E1"/>
    <w:pPr>
      <w:spacing w:after="0" w:line="240" w:lineRule="auto"/>
      <w:ind w:left="1540" w:hanging="220"/>
    </w:pPr>
  </w:style>
  <w:style w:type="paragraph" w:styleId="Index6">
    <w:name w:val="index 6"/>
    <w:basedOn w:val="Standard"/>
    <w:next w:val="Standard"/>
    <w:autoRedefine/>
    <w:uiPriority w:val="99"/>
    <w:semiHidden/>
    <w:unhideWhenUsed/>
    <w:rsid w:val="003D16E1"/>
    <w:pPr>
      <w:spacing w:after="0" w:line="240" w:lineRule="auto"/>
      <w:ind w:left="1320" w:hanging="220"/>
    </w:pPr>
  </w:style>
  <w:style w:type="paragraph" w:styleId="Index5">
    <w:name w:val="index 5"/>
    <w:basedOn w:val="Standard"/>
    <w:next w:val="Standard"/>
    <w:autoRedefine/>
    <w:uiPriority w:val="99"/>
    <w:semiHidden/>
    <w:unhideWhenUsed/>
    <w:rsid w:val="003D16E1"/>
    <w:pPr>
      <w:spacing w:after="0" w:line="240" w:lineRule="auto"/>
      <w:ind w:left="1100" w:hanging="220"/>
    </w:pPr>
  </w:style>
  <w:style w:type="paragraph" w:styleId="Index4">
    <w:name w:val="index 4"/>
    <w:basedOn w:val="Standard"/>
    <w:next w:val="Standard"/>
    <w:autoRedefine/>
    <w:uiPriority w:val="99"/>
    <w:semiHidden/>
    <w:unhideWhenUsed/>
    <w:rsid w:val="003D16E1"/>
    <w:pPr>
      <w:spacing w:after="0" w:line="240" w:lineRule="auto"/>
      <w:ind w:left="880" w:hanging="220"/>
    </w:pPr>
  </w:style>
  <w:style w:type="paragraph" w:styleId="Index3">
    <w:name w:val="index 3"/>
    <w:basedOn w:val="Standard"/>
    <w:next w:val="Standard"/>
    <w:autoRedefine/>
    <w:uiPriority w:val="99"/>
    <w:semiHidden/>
    <w:unhideWhenUsed/>
    <w:rsid w:val="003D16E1"/>
    <w:pPr>
      <w:spacing w:after="0" w:line="240" w:lineRule="auto"/>
      <w:ind w:left="660" w:hanging="220"/>
    </w:pPr>
  </w:style>
  <w:style w:type="paragraph" w:styleId="Index2">
    <w:name w:val="index 2"/>
    <w:basedOn w:val="Standard"/>
    <w:next w:val="Standard"/>
    <w:autoRedefine/>
    <w:uiPriority w:val="99"/>
    <w:semiHidden/>
    <w:unhideWhenUsed/>
    <w:rsid w:val="003D16E1"/>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ws.uni-stuttgart.de/institut/team/Wieprecht-0000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B2C771F5-51D2-4203-9FD8-54A8BB7E7BFB}"/>
      </w:docPartPr>
      <w:docPartBody>
        <w:p w:rsidR="00B63EAB" w:rsidRDefault="00252EE9">
          <w:r w:rsidRPr="00FF4734">
            <w:rPr>
              <w:rStyle w:val="Platzhaltertext"/>
            </w:rPr>
            <w:t>Klicken oder tippen Sie hier, um Text einzugeben.</w:t>
          </w:r>
        </w:p>
      </w:docPartBody>
    </w:docPart>
    <w:docPart>
      <w:docPartPr>
        <w:name w:val="B54F2CF068744368B7BBD4335698851C"/>
        <w:category>
          <w:name w:val="Allgemein"/>
          <w:gallery w:val="placeholder"/>
        </w:category>
        <w:types>
          <w:type w:val="bbPlcHdr"/>
        </w:types>
        <w:behaviors>
          <w:behavior w:val="content"/>
        </w:behaviors>
        <w:guid w:val="{84C703EF-768F-4553-864E-7AA8D4C6AF14}"/>
      </w:docPartPr>
      <w:docPartBody>
        <w:p w:rsidR="00E10B52" w:rsidRDefault="00A42E83" w:rsidP="00A42E83">
          <w:pPr>
            <w:pStyle w:val="B54F2CF068744368B7BBD4335698851C"/>
          </w:pPr>
          <w:r>
            <w:t>[Hier eingeben]</w:t>
          </w:r>
        </w:p>
      </w:docPartBody>
    </w:docPart>
    <w:docPart>
      <w:docPartPr>
        <w:name w:val="E2BCE4E60B3242EEA666705C26AB40D9"/>
        <w:category>
          <w:name w:val="Allgemein"/>
          <w:gallery w:val="placeholder"/>
        </w:category>
        <w:types>
          <w:type w:val="bbPlcHdr"/>
        </w:types>
        <w:behaviors>
          <w:behavior w:val="content"/>
        </w:behaviors>
        <w:guid w:val="{3EF72AD3-D8D9-409D-BD15-FEBEC415D64B}"/>
      </w:docPartPr>
      <w:docPartBody>
        <w:p w:rsidR="00173AED" w:rsidRDefault="00E10B52" w:rsidP="00E10B52">
          <w:pPr>
            <w:pStyle w:val="E2BCE4E60B3242EEA666705C26AB40D9"/>
          </w:pPr>
          <w:r w:rsidRPr="00FF4734">
            <w:rPr>
              <w:rStyle w:val="Platzhaltertext"/>
            </w:rPr>
            <w:t>Klicken oder tippen Sie hier, um Text einzugeben.</w:t>
          </w:r>
        </w:p>
      </w:docPartBody>
    </w:docPart>
    <w:docPart>
      <w:docPartPr>
        <w:name w:val="58F00ED6FB0C481E8D4A13047F8ED072"/>
        <w:category>
          <w:name w:val="Allgemein"/>
          <w:gallery w:val="placeholder"/>
        </w:category>
        <w:types>
          <w:type w:val="bbPlcHdr"/>
        </w:types>
        <w:behaviors>
          <w:behavior w:val="content"/>
        </w:behaviors>
        <w:guid w:val="{6EE765FB-1893-4A46-B963-433872D7853B}"/>
      </w:docPartPr>
      <w:docPartBody>
        <w:p w:rsidR="00173AED" w:rsidRDefault="00E10B52" w:rsidP="00E10B52">
          <w:pPr>
            <w:pStyle w:val="58F00ED6FB0C481E8D4A13047F8ED072"/>
          </w:pPr>
          <w:r w:rsidRPr="00FF4734">
            <w:rPr>
              <w:rStyle w:val="Platzhaltertext"/>
            </w:rPr>
            <w:t>Klicken oder tippen Sie hier, um Text einzugeben.</w:t>
          </w:r>
        </w:p>
      </w:docPartBody>
    </w:docPart>
    <w:docPart>
      <w:docPartPr>
        <w:name w:val="809F8A3190124533903360AB65D4A754"/>
        <w:category>
          <w:name w:val="Allgemein"/>
          <w:gallery w:val="placeholder"/>
        </w:category>
        <w:types>
          <w:type w:val="bbPlcHdr"/>
        </w:types>
        <w:behaviors>
          <w:behavior w:val="content"/>
        </w:behaviors>
        <w:guid w:val="{A22310B8-EBEE-47EC-9DB0-519C3BAB7F20}"/>
      </w:docPartPr>
      <w:docPartBody>
        <w:p w:rsidR="00623F44" w:rsidRDefault="00ED706C" w:rsidP="00ED706C">
          <w:pPr>
            <w:pStyle w:val="809F8A3190124533903360AB65D4A754"/>
          </w:pPr>
          <w:r w:rsidRPr="00FF4734">
            <w:rPr>
              <w:rStyle w:val="Platzhaltertext"/>
            </w:rPr>
            <w:t>Klicken oder tippen Sie hier, um Text einzugeben.</w:t>
          </w:r>
        </w:p>
      </w:docPartBody>
    </w:docPart>
    <w:docPart>
      <w:docPartPr>
        <w:name w:val="8BAF4ECF46C541D1950F843F0E297560"/>
        <w:category>
          <w:name w:val="Allgemein"/>
          <w:gallery w:val="placeholder"/>
        </w:category>
        <w:types>
          <w:type w:val="bbPlcHdr"/>
        </w:types>
        <w:behaviors>
          <w:behavior w:val="content"/>
        </w:behaviors>
        <w:guid w:val="{CD389935-A0D4-4D2A-A430-3396159CBC29}"/>
      </w:docPartPr>
      <w:docPartBody>
        <w:p w:rsidR="00623F44" w:rsidRDefault="00ED706C" w:rsidP="00ED706C">
          <w:pPr>
            <w:pStyle w:val="8BAF4ECF46C541D1950F843F0E297560"/>
          </w:pPr>
          <w:r w:rsidRPr="00FF473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E9"/>
    <w:rsid w:val="001406F6"/>
    <w:rsid w:val="00173AED"/>
    <w:rsid w:val="001E074F"/>
    <w:rsid w:val="00252EE9"/>
    <w:rsid w:val="00623F44"/>
    <w:rsid w:val="009D3B36"/>
    <w:rsid w:val="00A42E83"/>
    <w:rsid w:val="00B63EAB"/>
    <w:rsid w:val="00C7311B"/>
    <w:rsid w:val="00D52345"/>
    <w:rsid w:val="00E10B52"/>
    <w:rsid w:val="00E23D12"/>
    <w:rsid w:val="00ED70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D706C"/>
    <w:rPr>
      <w:color w:val="808080"/>
    </w:rPr>
  </w:style>
  <w:style w:type="paragraph" w:customStyle="1" w:styleId="A756E8671D7845A4A7FAEB7FD37E11AF">
    <w:name w:val="A756E8671D7845A4A7FAEB7FD37E11AF"/>
    <w:rsid w:val="00A42E83"/>
  </w:style>
  <w:style w:type="paragraph" w:customStyle="1" w:styleId="4D67F7A081D24D92BAEBC7D59ECA3C83">
    <w:name w:val="4D67F7A081D24D92BAEBC7D59ECA3C83"/>
    <w:rsid w:val="00A42E83"/>
  </w:style>
  <w:style w:type="paragraph" w:customStyle="1" w:styleId="B54F2CF068744368B7BBD4335698851C">
    <w:name w:val="B54F2CF068744368B7BBD4335698851C"/>
    <w:rsid w:val="00A42E83"/>
  </w:style>
  <w:style w:type="paragraph" w:customStyle="1" w:styleId="223BE1B7B133446D80A4F69A4272CE2A">
    <w:name w:val="223BE1B7B133446D80A4F69A4272CE2A"/>
    <w:rsid w:val="00A42E83"/>
  </w:style>
  <w:style w:type="paragraph" w:customStyle="1" w:styleId="E2BCE4E60B3242EEA666705C26AB40D9">
    <w:name w:val="E2BCE4E60B3242EEA666705C26AB40D9"/>
    <w:rsid w:val="00E10B52"/>
  </w:style>
  <w:style w:type="paragraph" w:customStyle="1" w:styleId="58F00ED6FB0C481E8D4A13047F8ED072">
    <w:name w:val="58F00ED6FB0C481E8D4A13047F8ED072"/>
    <w:rsid w:val="00E10B52"/>
  </w:style>
  <w:style w:type="paragraph" w:customStyle="1" w:styleId="809F8A3190124533903360AB65D4A754">
    <w:name w:val="809F8A3190124533903360AB65D4A754"/>
    <w:rsid w:val="00ED706C"/>
  </w:style>
  <w:style w:type="paragraph" w:customStyle="1" w:styleId="8BAF4ECF46C541D1950F843F0E297560">
    <w:name w:val="8BAF4ECF46C541D1950F843F0E297560"/>
    <w:rsid w:val="00ED7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38687</Words>
  <Characters>243733</Characters>
  <Application>Microsoft Office Word</Application>
  <DocSecurity>0</DocSecurity>
  <Lines>2031</Lines>
  <Paragraphs>563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Schöberl</dc:creator>
  <cp:keywords/>
  <dc:description/>
  <cp:lastModifiedBy>lukas Schöberl</cp:lastModifiedBy>
  <cp:revision>4</cp:revision>
  <dcterms:created xsi:type="dcterms:W3CDTF">2020-08-27T19:24:00Z</dcterms:created>
  <dcterms:modified xsi:type="dcterms:W3CDTF">2020-08-27T19:26:00Z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Biodynamic River engineering, building agriculture using native vegetation</vt:lpwstr>
  </property>
  <property fmtid="{D5CDD505-2E9C-101B-9397-08002B2CF9AE}" pid="3" name="CitaviDocumentProperty_0">
    <vt:lpwstr>42c3aacd-3489-4eca-a481-a5cccb2c7d4d</vt:lpwstr>
  </property>
  <property fmtid="{D5CDD505-2E9C-101B-9397-08002B2CF9AE}" pid="4" name="CitaviDocumentProperty_1">
    <vt:lpwstr>6.4.0.35</vt:lpwstr>
  </property>
  <property fmtid="{D5CDD505-2E9C-101B-9397-08002B2CF9AE}" pid="5" name="CitaviDocumentProperty_6">
    <vt:lpwstr>True</vt:lpwstr>
  </property>
  <property fmtid="{D5CDD505-2E9C-101B-9397-08002B2CF9AE}" pid="6" name="CitaviDocumentProperty_8">
    <vt:lpwstr>C:\Users\schob\Documents\Citavi 6\Projects\Biodynamic River engineering, building agriculture using native vegetation\Biodynamic River engineering, building agriculture using native vegetation.ctv6</vt:lpwstr>
  </property>
</Properties>
</file>